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21" w:rsidRDefault="00072695" w:rsidP="00AD35F1">
      <w:pPr>
        <w:spacing w:beforeLines="200" w:before="624"/>
        <w:rPr>
          <w:rFonts w:ascii="华文行楷" w:eastAsia="华文行楷" w:hAnsi="宋体"/>
          <w:color w:val="000000"/>
          <w:w w:val="150"/>
          <w:sz w:val="30"/>
          <w:szCs w:val="30"/>
        </w:rPr>
      </w:pPr>
      <w:r>
        <w:rPr>
          <w:rFonts w:ascii="华文行楷" w:eastAsia="华文行楷" w:hAnsi="宋体" w:hint="eastAsia"/>
          <w:noProof/>
          <w:color w:val="000000"/>
          <w:w w:val="150"/>
          <w:sz w:val="30"/>
          <w:szCs w:val="30"/>
        </w:rPr>
        <w:drawing>
          <wp:inline distT="0" distB="0" distL="114300" distR="114300">
            <wp:extent cx="5613400" cy="1290955"/>
            <wp:effectExtent l="0" t="0" r="0" b="0"/>
            <wp:docPr id="1" name="图片 1" descr="国际音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际音标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6D21" w:rsidRPr="00AD35F1" w:rsidRDefault="00072695" w:rsidP="00D2650F">
      <w:pPr>
        <w:jc w:val="center"/>
        <w:rPr>
          <w:rFonts w:ascii="宋体" w:eastAsia="宋体" w:hAnsi="宋体" w:cs="Times New Roman"/>
          <w:sz w:val="48"/>
          <w:szCs w:val="48"/>
        </w:rPr>
      </w:pPr>
      <w:r w:rsidRPr="00AD35F1">
        <w:rPr>
          <w:rFonts w:ascii="宋体" w:eastAsia="宋体" w:hAnsi="宋体" w:cs="Times New Roman" w:hint="eastAsia"/>
          <w:sz w:val="48"/>
          <w:szCs w:val="48"/>
        </w:rPr>
        <w:t>开题报告书</w:t>
      </w:r>
    </w:p>
    <w:p w:rsidR="00D56D21" w:rsidRDefault="00D56D21">
      <w:pPr>
        <w:jc w:val="center"/>
        <w:rPr>
          <w:rFonts w:ascii="宋体" w:hAnsi="宋体"/>
          <w:sz w:val="48"/>
          <w:szCs w:val="48"/>
        </w:rPr>
      </w:pPr>
    </w:p>
    <w:p w:rsidR="00D56D21" w:rsidRDefault="00D56D21">
      <w:pPr>
        <w:rPr>
          <w:rFonts w:ascii="宋体" w:hAnsi="宋体"/>
          <w:color w:val="000000"/>
          <w:sz w:val="18"/>
          <w:szCs w:val="18"/>
        </w:rPr>
      </w:pPr>
    </w:p>
    <w:p w:rsidR="00D56D21" w:rsidRDefault="00D56D21">
      <w:pPr>
        <w:rPr>
          <w:rFonts w:ascii="宋体" w:hAnsi="宋体"/>
          <w:color w:val="000000"/>
          <w:sz w:val="18"/>
          <w:szCs w:val="18"/>
        </w:rPr>
      </w:pPr>
    </w:p>
    <w:p w:rsidR="00C858CE" w:rsidRPr="00AD35F1" w:rsidRDefault="00C858CE" w:rsidP="00AD35F1">
      <w:pPr>
        <w:spacing w:beforeLines="50" w:before="156" w:afterLines="50" w:after="156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AD35F1">
        <w:rPr>
          <w:rFonts w:ascii="宋体" w:eastAsia="宋体" w:hAnsi="宋体" w:cs="宋体"/>
          <w:b/>
          <w:color w:val="000000"/>
          <w:sz w:val="44"/>
          <w:szCs w:val="44"/>
        </w:rPr>
        <w:t>基于</w:t>
      </w:r>
      <w:r w:rsidRPr="00AD35F1">
        <w:rPr>
          <w:rFonts w:ascii="宋体" w:eastAsia="宋体" w:hAnsi="宋体" w:cs="Times New Roman"/>
          <w:b/>
          <w:color w:val="000000"/>
          <w:sz w:val="44"/>
          <w:szCs w:val="44"/>
        </w:rPr>
        <w:t>B/S</w:t>
      </w:r>
      <w:r w:rsidR="00154723" w:rsidRPr="00AD35F1">
        <w:rPr>
          <w:rFonts w:ascii="宋体" w:eastAsia="宋体" w:hAnsi="宋体" w:cs="宋体"/>
          <w:b/>
          <w:color w:val="000000"/>
          <w:sz w:val="44"/>
          <w:szCs w:val="44"/>
        </w:rPr>
        <w:t>的</w:t>
      </w:r>
      <w:r w:rsidRPr="00AD35F1">
        <w:rPr>
          <w:rFonts w:ascii="宋体" w:eastAsia="宋体" w:hAnsi="宋体" w:cs="宋体"/>
          <w:b/>
          <w:color w:val="000000"/>
          <w:sz w:val="44"/>
          <w:szCs w:val="44"/>
        </w:rPr>
        <w:t>服装销售系统设计与实现</w:t>
      </w:r>
    </w:p>
    <w:p w:rsidR="00D56D21" w:rsidRDefault="00D56D21">
      <w:pPr>
        <w:rPr>
          <w:rFonts w:ascii="黑体" w:eastAsia="黑体" w:hAnsi="宋体"/>
          <w:color w:val="000000"/>
          <w:w w:val="130"/>
          <w:sz w:val="30"/>
          <w:szCs w:val="30"/>
        </w:rPr>
      </w:pPr>
    </w:p>
    <w:p w:rsidR="00D56D21" w:rsidRDefault="00D56D21">
      <w:pPr>
        <w:rPr>
          <w:rFonts w:ascii="黑体" w:eastAsia="黑体" w:hAnsi="宋体"/>
          <w:color w:val="000000"/>
          <w:w w:val="130"/>
          <w:sz w:val="30"/>
          <w:szCs w:val="30"/>
        </w:rPr>
      </w:pPr>
    </w:p>
    <w:p w:rsidR="00D56D21" w:rsidRDefault="00D56D21">
      <w:pPr>
        <w:rPr>
          <w:rFonts w:ascii="黑体" w:eastAsia="黑体" w:hAnsi="宋体"/>
          <w:color w:val="000000"/>
          <w:w w:val="130"/>
          <w:sz w:val="30"/>
          <w:szCs w:val="30"/>
        </w:rPr>
      </w:pPr>
    </w:p>
    <w:p w:rsidR="00D56D21" w:rsidRDefault="00D56D21">
      <w:pPr>
        <w:spacing w:line="140" w:lineRule="exac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tbl>
      <w:tblPr>
        <w:tblpPr w:leftFromText="180" w:rightFromText="180" w:vertAnchor="text" w:horzAnchor="page" w:tblpXSpec="center" w:tblpY="925"/>
        <w:tblW w:w="5580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3914"/>
      </w:tblGrid>
      <w:tr w:rsidR="00D56D21">
        <w:trPr>
          <w:trHeight w:hRule="exact" w:val="624"/>
          <w:jc w:val="center"/>
        </w:trPr>
        <w:tc>
          <w:tcPr>
            <w:tcW w:w="1666" w:type="dxa"/>
            <w:vAlign w:val="center"/>
          </w:tcPr>
          <w:p w:rsidR="00D56D21" w:rsidRPr="00AD35F1" w:rsidRDefault="00072695">
            <w:pPr>
              <w:spacing w:line="360" w:lineRule="exact"/>
              <w:jc w:val="center"/>
              <w:rPr>
                <w:rFonts w:ascii="黑体" w:eastAsia="黑体" w:hAnsi="宋体" w:cs="Times New Roman"/>
                <w:b/>
                <w:color w:val="000000"/>
                <w:sz w:val="32"/>
                <w:szCs w:val="32"/>
              </w:rPr>
            </w:pPr>
            <w:r w:rsidRPr="00AD35F1">
              <w:rPr>
                <w:rFonts w:ascii="黑体" w:eastAsia="黑体" w:hAnsi="宋体" w:cs="Times New Roman" w:hint="eastAsia"/>
                <w:b/>
                <w:color w:val="000000"/>
                <w:sz w:val="32"/>
                <w:szCs w:val="32"/>
              </w:rPr>
              <w:t>作者姓名：</w:t>
            </w:r>
          </w:p>
        </w:tc>
        <w:tc>
          <w:tcPr>
            <w:tcW w:w="3914" w:type="dxa"/>
            <w:tcBorders>
              <w:top w:val="nil"/>
              <w:bottom w:val="single" w:sz="4" w:space="0" w:color="auto"/>
            </w:tcBorders>
          </w:tcPr>
          <w:p w:rsidR="00D56D21" w:rsidRPr="00AD35F1" w:rsidRDefault="00D56D21">
            <w:pPr>
              <w:jc w:val="center"/>
              <w:rPr>
                <w:rFonts w:ascii="宋体" w:eastAsia="宋体" w:hAnsi="宋体" w:cs="宋体"/>
                <w:color w:val="000000"/>
                <w:w w:val="130"/>
                <w:sz w:val="32"/>
                <w:szCs w:val="32"/>
              </w:rPr>
            </w:pPr>
          </w:p>
        </w:tc>
      </w:tr>
      <w:tr w:rsidR="00D56D21">
        <w:trPr>
          <w:trHeight w:hRule="exact" w:val="624"/>
          <w:jc w:val="center"/>
        </w:trPr>
        <w:tc>
          <w:tcPr>
            <w:tcW w:w="1666" w:type="dxa"/>
            <w:vAlign w:val="center"/>
          </w:tcPr>
          <w:p w:rsidR="00D56D21" w:rsidRPr="00AD35F1" w:rsidRDefault="00072695">
            <w:pPr>
              <w:spacing w:line="360" w:lineRule="exact"/>
              <w:jc w:val="center"/>
              <w:rPr>
                <w:rFonts w:ascii="黑体" w:eastAsia="黑体" w:hAnsi="宋体" w:cs="Times New Roman"/>
                <w:b/>
                <w:color w:val="000000"/>
                <w:sz w:val="32"/>
                <w:szCs w:val="32"/>
              </w:rPr>
            </w:pPr>
            <w:r w:rsidRPr="00AD35F1">
              <w:rPr>
                <w:rFonts w:ascii="黑体" w:eastAsia="黑体" w:hAnsi="宋体" w:cs="Times New Roman" w:hint="eastAsia"/>
                <w:b/>
                <w:color w:val="000000"/>
                <w:sz w:val="32"/>
                <w:szCs w:val="32"/>
              </w:rPr>
              <w:t>专    业：</w:t>
            </w:r>
          </w:p>
        </w:tc>
        <w:tc>
          <w:tcPr>
            <w:tcW w:w="3914" w:type="dxa"/>
            <w:tcBorders>
              <w:top w:val="single" w:sz="4" w:space="0" w:color="auto"/>
              <w:bottom w:val="single" w:sz="6" w:space="0" w:color="auto"/>
            </w:tcBorders>
          </w:tcPr>
          <w:p w:rsidR="00D56D21" w:rsidRPr="00AD35F1" w:rsidRDefault="00D56D21">
            <w:pPr>
              <w:jc w:val="center"/>
              <w:rPr>
                <w:rFonts w:ascii="宋体" w:eastAsia="宋体" w:hAnsi="宋体" w:cs="宋体"/>
                <w:color w:val="000000"/>
                <w:w w:val="130"/>
                <w:sz w:val="32"/>
                <w:szCs w:val="32"/>
              </w:rPr>
            </w:pPr>
          </w:p>
        </w:tc>
      </w:tr>
      <w:tr w:rsidR="00D56D21" w:rsidRPr="00AD35F1">
        <w:trPr>
          <w:trHeight w:hRule="exact" w:val="624"/>
          <w:jc w:val="center"/>
        </w:trPr>
        <w:tc>
          <w:tcPr>
            <w:tcW w:w="1666" w:type="dxa"/>
            <w:vAlign w:val="center"/>
          </w:tcPr>
          <w:p w:rsidR="00D56D21" w:rsidRPr="00AD35F1" w:rsidRDefault="00072695">
            <w:pPr>
              <w:spacing w:line="360" w:lineRule="exact"/>
              <w:jc w:val="center"/>
              <w:rPr>
                <w:rFonts w:ascii="黑体" w:eastAsia="黑体" w:hAnsi="宋体" w:cs="Times New Roman"/>
                <w:b/>
                <w:color w:val="000000"/>
                <w:sz w:val="32"/>
                <w:szCs w:val="32"/>
              </w:rPr>
            </w:pPr>
            <w:r w:rsidRPr="00AD35F1">
              <w:rPr>
                <w:rFonts w:ascii="黑体" w:eastAsia="黑体" w:hAnsi="宋体" w:cs="Times New Roman" w:hint="eastAsia"/>
                <w:b/>
                <w:color w:val="000000"/>
                <w:sz w:val="32"/>
                <w:szCs w:val="32"/>
              </w:rPr>
              <w:t>班    级：</w:t>
            </w:r>
          </w:p>
        </w:tc>
        <w:tc>
          <w:tcPr>
            <w:tcW w:w="3914" w:type="dxa"/>
            <w:tcBorders>
              <w:top w:val="single" w:sz="6" w:space="0" w:color="auto"/>
              <w:bottom w:val="single" w:sz="6" w:space="0" w:color="auto"/>
            </w:tcBorders>
          </w:tcPr>
          <w:p w:rsidR="00D56D21" w:rsidRPr="00AD35F1" w:rsidRDefault="00D56D21">
            <w:pPr>
              <w:jc w:val="center"/>
              <w:rPr>
                <w:rFonts w:ascii="宋体" w:eastAsia="宋体" w:hAnsi="宋体" w:cs="宋体"/>
                <w:color w:val="000000"/>
                <w:w w:val="130"/>
                <w:sz w:val="32"/>
                <w:szCs w:val="32"/>
              </w:rPr>
            </w:pPr>
          </w:p>
        </w:tc>
      </w:tr>
      <w:tr w:rsidR="00D56D21">
        <w:trPr>
          <w:trHeight w:hRule="exact" w:val="624"/>
          <w:jc w:val="center"/>
        </w:trPr>
        <w:tc>
          <w:tcPr>
            <w:tcW w:w="1666" w:type="dxa"/>
            <w:vAlign w:val="center"/>
          </w:tcPr>
          <w:p w:rsidR="00D56D21" w:rsidRPr="00AD35F1" w:rsidRDefault="00072695">
            <w:pPr>
              <w:spacing w:line="360" w:lineRule="exact"/>
              <w:jc w:val="center"/>
              <w:rPr>
                <w:rFonts w:ascii="黑体" w:eastAsia="黑体" w:hAnsi="宋体" w:cs="Times New Roman"/>
                <w:b/>
                <w:color w:val="000000"/>
                <w:sz w:val="32"/>
                <w:szCs w:val="32"/>
              </w:rPr>
            </w:pPr>
            <w:r w:rsidRPr="00AD35F1">
              <w:rPr>
                <w:rFonts w:ascii="黑体" w:eastAsia="黑体" w:hAnsi="宋体" w:cs="Times New Roman" w:hint="eastAsia"/>
                <w:b/>
                <w:color w:val="000000"/>
                <w:sz w:val="32"/>
                <w:szCs w:val="32"/>
              </w:rPr>
              <w:t>学    号：</w:t>
            </w:r>
          </w:p>
        </w:tc>
        <w:tc>
          <w:tcPr>
            <w:tcW w:w="3914" w:type="dxa"/>
            <w:tcBorders>
              <w:top w:val="single" w:sz="6" w:space="0" w:color="auto"/>
              <w:bottom w:val="single" w:sz="6" w:space="0" w:color="auto"/>
            </w:tcBorders>
          </w:tcPr>
          <w:p w:rsidR="00D56D21" w:rsidRPr="00AD35F1" w:rsidRDefault="00D56D21">
            <w:pPr>
              <w:jc w:val="center"/>
              <w:rPr>
                <w:rFonts w:ascii="宋体" w:eastAsia="宋体" w:hAnsi="宋体" w:cs="宋体"/>
                <w:color w:val="000000"/>
                <w:w w:val="130"/>
                <w:sz w:val="32"/>
                <w:szCs w:val="32"/>
              </w:rPr>
            </w:pPr>
          </w:p>
        </w:tc>
      </w:tr>
      <w:tr w:rsidR="00D56D21" w:rsidTr="00654FF9">
        <w:trPr>
          <w:trHeight w:hRule="exact" w:val="624"/>
          <w:jc w:val="center"/>
        </w:trPr>
        <w:tc>
          <w:tcPr>
            <w:tcW w:w="1666" w:type="dxa"/>
            <w:vAlign w:val="center"/>
          </w:tcPr>
          <w:p w:rsidR="00D56D21" w:rsidRPr="00AD35F1" w:rsidRDefault="00072695">
            <w:pPr>
              <w:spacing w:line="360" w:lineRule="exact"/>
              <w:jc w:val="center"/>
              <w:rPr>
                <w:rFonts w:ascii="黑体" w:eastAsia="黑体" w:hAnsi="宋体" w:cs="Times New Roman"/>
                <w:b/>
                <w:color w:val="000000"/>
                <w:sz w:val="32"/>
                <w:szCs w:val="32"/>
              </w:rPr>
            </w:pPr>
            <w:r w:rsidRPr="00AD35F1">
              <w:rPr>
                <w:rFonts w:ascii="黑体" w:eastAsia="黑体" w:hAnsi="宋体" w:cs="Times New Roman" w:hint="eastAsia"/>
                <w:b/>
                <w:color w:val="000000"/>
                <w:sz w:val="32"/>
                <w:szCs w:val="32"/>
              </w:rPr>
              <w:t>指导教师：</w:t>
            </w:r>
          </w:p>
        </w:tc>
        <w:tc>
          <w:tcPr>
            <w:tcW w:w="3914" w:type="dxa"/>
            <w:tcBorders>
              <w:top w:val="single" w:sz="6" w:space="0" w:color="auto"/>
              <w:bottom w:val="single" w:sz="6" w:space="0" w:color="auto"/>
            </w:tcBorders>
          </w:tcPr>
          <w:p w:rsidR="00D56D21" w:rsidRPr="00AD35F1" w:rsidRDefault="00D56D21">
            <w:pPr>
              <w:jc w:val="center"/>
              <w:rPr>
                <w:rFonts w:ascii="宋体" w:eastAsia="宋体" w:hAnsi="宋体" w:cs="宋体"/>
                <w:color w:val="000000"/>
                <w:w w:val="130"/>
                <w:sz w:val="32"/>
                <w:szCs w:val="32"/>
              </w:rPr>
            </w:pPr>
          </w:p>
        </w:tc>
      </w:tr>
      <w:tr w:rsidR="00D56D21" w:rsidTr="00654FF9">
        <w:trPr>
          <w:trHeight w:hRule="exact" w:val="680"/>
          <w:jc w:val="center"/>
        </w:trPr>
        <w:tc>
          <w:tcPr>
            <w:tcW w:w="1666" w:type="dxa"/>
            <w:vAlign w:val="center"/>
          </w:tcPr>
          <w:p w:rsidR="00D56D21" w:rsidRPr="00AD35F1" w:rsidRDefault="00072695">
            <w:pPr>
              <w:spacing w:line="360" w:lineRule="exact"/>
              <w:jc w:val="center"/>
              <w:rPr>
                <w:rFonts w:ascii="黑体" w:eastAsia="黑体" w:hAnsi="宋体" w:cs="Times New Roman"/>
                <w:b/>
                <w:color w:val="000000"/>
                <w:sz w:val="32"/>
                <w:szCs w:val="32"/>
              </w:rPr>
            </w:pPr>
            <w:r w:rsidRPr="00AD35F1">
              <w:rPr>
                <w:rFonts w:ascii="黑体" w:eastAsia="黑体" w:hAnsi="宋体" w:cs="Times New Roman" w:hint="eastAsia"/>
                <w:b/>
                <w:color w:val="000000"/>
                <w:sz w:val="32"/>
                <w:szCs w:val="32"/>
              </w:rPr>
              <w:t>职    称：</w:t>
            </w:r>
          </w:p>
        </w:tc>
        <w:tc>
          <w:tcPr>
            <w:tcW w:w="3914" w:type="dxa"/>
            <w:tcBorders>
              <w:top w:val="single" w:sz="6" w:space="0" w:color="auto"/>
              <w:bottom w:val="single" w:sz="4" w:space="0" w:color="auto"/>
            </w:tcBorders>
          </w:tcPr>
          <w:p w:rsidR="00D56D21" w:rsidRPr="00AD35F1" w:rsidRDefault="00D56D21" w:rsidP="00D2650F">
            <w:pPr>
              <w:jc w:val="center"/>
              <w:rPr>
                <w:rFonts w:ascii="宋体" w:eastAsia="宋体" w:hAnsi="宋体" w:cs="宋体"/>
                <w:color w:val="000000"/>
                <w:w w:val="130"/>
                <w:sz w:val="32"/>
                <w:szCs w:val="32"/>
              </w:rPr>
            </w:pPr>
          </w:p>
        </w:tc>
      </w:tr>
    </w:tbl>
    <w:p w:rsidR="00D56D21" w:rsidRDefault="00D56D21">
      <w:pPr>
        <w:spacing w:line="140" w:lineRule="exact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spacing w:line="140" w:lineRule="exact"/>
        <w:jc w:val="center"/>
        <w:textAlignment w:val="baseline"/>
        <w:rPr>
          <w:rFonts w:ascii="楷体_GB2312" w:eastAsia="楷体_GB2312"/>
          <w:b/>
          <w:color w:val="000000"/>
          <w:sz w:val="30"/>
          <w:szCs w:val="30"/>
        </w:rPr>
      </w:pPr>
    </w:p>
    <w:p w:rsidR="00D56D21" w:rsidRDefault="00D56D21">
      <w:pPr>
        <w:tabs>
          <w:tab w:val="left" w:pos="1250"/>
        </w:tabs>
        <w:jc w:val="center"/>
        <w:sectPr w:rsidR="00D56D21" w:rsidSect="008C3DC4">
          <w:pgSz w:w="11906" w:h="16838" w:code="9"/>
          <w:pgMar w:top="1418" w:right="1588" w:bottom="1418" w:left="1588" w:header="851" w:footer="992" w:gutter="0"/>
          <w:cols w:space="720"/>
          <w:docGrid w:type="lines" w:linePitch="312"/>
        </w:sect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605"/>
        <w:gridCol w:w="13"/>
      </w:tblGrid>
      <w:tr w:rsidR="00D56D21">
        <w:trPr>
          <w:gridAfter w:val="1"/>
          <w:wAfter w:w="13" w:type="dxa"/>
          <w:trHeight w:val="90"/>
          <w:jc w:val="center"/>
        </w:trPr>
        <w:tc>
          <w:tcPr>
            <w:tcW w:w="899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6D21" w:rsidRDefault="00072695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lastRenderedPageBreak/>
              <w:t>选题的意义及国内外研究现状</w:t>
            </w:r>
          </w:p>
          <w:p w:rsidR="00FF1961" w:rsidRDefault="00DC4AB9" w:rsidP="00AD35F1">
            <w:pPr>
              <w:spacing w:beforeLines="50" w:before="156" w:afterLines="50" w:after="156" w:line="360" w:lineRule="exact"/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1.</w:t>
            </w:r>
            <w:r w:rsidR="00FF1961"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选题的意义：</w:t>
            </w:r>
          </w:p>
          <w:p w:rsidR="00534B18" w:rsidRPr="00AD35F1" w:rsidRDefault="00C134A9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服装产业被各个国家视为支柱型产业</w:t>
            </w:r>
            <w:r w:rsidR="00534B18" w:rsidRPr="00AD35F1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在政治经济的过程中有着举足轻重的作用，</w:t>
            </w:r>
            <w:r w:rsidR="00534B18" w:rsidRPr="00AD35F1">
              <w:rPr>
                <w:rFonts w:ascii="Times New Roman" w:eastAsia="宋体" w:hAnsi="Times New Roman" w:cs="Times New Roman" w:hint="eastAsia"/>
                <w:sz w:val="24"/>
              </w:rPr>
              <w:t>而对于电子商务日新月异不断壮大，各种各样的网络商场聊天也越来越规模。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因此，</w:t>
            </w:r>
            <w:r w:rsidR="00CB2A00" w:rsidRPr="00AD35F1">
              <w:rPr>
                <w:rFonts w:ascii="Times New Roman" w:eastAsia="宋体" w:hAnsi="Times New Roman" w:cs="Times New Roman" w:hint="eastAsia"/>
                <w:sz w:val="24"/>
              </w:rPr>
              <w:t>和传统的服装销售的模式相比，</w:t>
            </w:r>
            <w:r w:rsidR="008E582E" w:rsidRPr="00AD35F1">
              <w:rPr>
                <w:rFonts w:ascii="Times New Roman" w:eastAsia="宋体" w:hAnsi="Times New Roman" w:cs="Times New Roman" w:hint="eastAsia"/>
                <w:sz w:val="24"/>
              </w:rPr>
              <w:t>过去传统的服装销售方式已经不能满足流量剧增的要求，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通过网络</w:t>
            </w:r>
            <w:r w:rsidR="00CB2A00" w:rsidRPr="00AD35F1">
              <w:rPr>
                <w:rFonts w:ascii="Times New Roman" w:eastAsia="宋体" w:hAnsi="Times New Roman" w:cs="Times New Roman" w:hint="eastAsia"/>
                <w:sz w:val="24"/>
              </w:rPr>
              <w:t>来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选衣服，购买衣服的</w:t>
            </w:r>
            <w:r w:rsidR="00CB2A00" w:rsidRPr="00AD35F1">
              <w:rPr>
                <w:rFonts w:ascii="Times New Roman" w:eastAsia="宋体" w:hAnsi="Times New Roman" w:cs="Times New Roman" w:hint="eastAsia"/>
                <w:sz w:val="24"/>
              </w:rPr>
              <w:t>有着不可比拟的优越性。</w:t>
            </w:r>
            <w:r w:rsidR="008E582E" w:rsidRPr="00AD35F1">
              <w:rPr>
                <w:rFonts w:ascii="Times New Roman" w:eastAsia="宋体" w:hAnsi="Times New Roman" w:cs="Times New Roman" w:hint="eastAsia"/>
                <w:sz w:val="24"/>
              </w:rPr>
              <w:t>而且这种网络服装销售</w:t>
            </w:r>
            <w:r w:rsidR="00143410" w:rsidRPr="00AD35F1">
              <w:rPr>
                <w:rFonts w:ascii="Times New Roman" w:eastAsia="宋体" w:hAnsi="Times New Roman" w:cs="Times New Roman" w:hint="eastAsia"/>
                <w:sz w:val="24"/>
              </w:rPr>
              <w:t>的</w:t>
            </w:r>
            <w:r w:rsidR="008E582E" w:rsidRPr="00AD35F1">
              <w:rPr>
                <w:rFonts w:ascii="Times New Roman" w:eastAsia="宋体" w:hAnsi="Times New Roman" w:cs="Times New Roman" w:hint="eastAsia"/>
                <w:sz w:val="24"/>
              </w:rPr>
              <w:t>经营模式</w:t>
            </w:r>
            <w:r w:rsidR="00E53273" w:rsidRPr="00AD35F1">
              <w:rPr>
                <w:rFonts w:ascii="Times New Roman" w:eastAsia="宋体" w:hAnsi="Times New Roman" w:cs="Times New Roman" w:hint="eastAsia"/>
                <w:sz w:val="24"/>
              </w:rPr>
              <w:t>更改了传统的消费观念以及</w:t>
            </w:r>
            <w:r w:rsidR="00143410" w:rsidRPr="00AD35F1">
              <w:rPr>
                <w:rFonts w:ascii="Times New Roman" w:eastAsia="宋体" w:hAnsi="Times New Roman" w:cs="Times New Roman" w:hint="eastAsia"/>
                <w:sz w:val="24"/>
              </w:rPr>
              <w:t>购买衣服的</w:t>
            </w:r>
            <w:r w:rsidR="00E53273" w:rsidRPr="00AD35F1">
              <w:rPr>
                <w:rFonts w:ascii="Times New Roman" w:eastAsia="宋体" w:hAnsi="Times New Roman" w:cs="Times New Roman" w:hint="eastAsia"/>
                <w:sz w:val="24"/>
              </w:rPr>
              <w:t>行为习惯。无论是在网络服装商场上买衣服，还是查看服装产品的重要信息，都可以对了解服装产品的详情起到了至关重要的指导作用。</w:t>
            </w:r>
            <w:r w:rsidR="00FF7E33" w:rsidRPr="00AD35F1">
              <w:rPr>
                <w:rFonts w:ascii="Times New Roman" w:eastAsia="宋体" w:hAnsi="Times New Roman" w:cs="Times New Roman" w:hint="eastAsia"/>
                <w:sz w:val="24"/>
              </w:rPr>
              <w:t>所以，这种网络的服装销售的信息资源丰富对于满足消费者的客观要求，更加便捷</w:t>
            </w:r>
            <w:r w:rsidR="00367088" w:rsidRPr="00AD35F1">
              <w:rPr>
                <w:rFonts w:ascii="Times New Roman" w:eastAsia="宋体" w:hAnsi="Times New Roman" w:cs="Times New Roman" w:hint="eastAsia"/>
                <w:sz w:val="24"/>
              </w:rPr>
              <w:t>与实惠</w:t>
            </w:r>
            <w:r w:rsidR="00FF7E33" w:rsidRPr="00AD35F1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:rsidR="00DC4AB9" w:rsidRDefault="00DC4AB9" w:rsidP="00534B18">
            <w:pPr>
              <w:spacing w:line="360" w:lineRule="exact"/>
              <w:ind w:firstLineChars="200" w:firstLine="480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  <w:p w:rsidR="00DC4AB9" w:rsidRPr="007C5933" w:rsidRDefault="00DC4AB9" w:rsidP="007C5933">
            <w:pPr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2.</w:t>
            </w:r>
            <w:r w:rsidR="00B76A96" w:rsidRPr="00DC4AB9"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国内外研究现状</w:t>
            </w:r>
          </w:p>
          <w:p w:rsidR="0084048E" w:rsidRPr="00AD35F1" w:rsidRDefault="003E36BA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对于我国服装行业方面的研究，</w:t>
            </w:r>
            <w:r w:rsidR="0084048E" w:rsidRPr="00AD35F1">
              <w:rPr>
                <w:rFonts w:ascii="Times New Roman" w:eastAsia="宋体" w:hAnsi="Times New Roman" w:cs="Times New Roman" w:hint="eastAsia"/>
                <w:sz w:val="24"/>
              </w:rPr>
              <w:t>我国的服装重心在中国的东部分，但是服装产业资源的重心却在中国的中西部分。</w:t>
            </w:r>
            <w:r w:rsidR="00DC4AB9" w:rsidRPr="00AD35F1">
              <w:rPr>
                <w:rFonts w:ascii="Times New Roman" w:eastAsia="宋体" w:hAnsi="Times New Roman" w:cs="Times New Roman"/>
                <w:sz w:val="24"/>
              </w:rPr>
              <w:t>随着</w:t>
            </w:r>
            <w:r w:rsidR="00DC4AB9" w:rsidRPr="00AD35F1">
              <w:rPr>
                <w:rFonts w:ascii="Times New Roman" w:eastAsia="宋体" w:hAnsi="Times New Roman" w:cs="Times New Roman" w:hint="eastAsia"/>
                <w:sz w:val="24"/>
              </w:rPr>
              <w:t>国民经济的高速发展</w:t>
            </w:r>
            <w:r w:rsidR="00DC4AB9" w:rsidRPr="00AD35F1">
              <w:rPr>
                <w:rFonts w:ascii="Times New Roman" w:eastAsia="宋体" w:hAnsi="Times New Roman" w:cs="Times New Roman"/>
                <w:sz w:val="24"/>
              </w:rPr>
              <w:t>，现在</w:t>
            </w:r>
            <w:r w:rsidR="00367088" w:rsidRPr="00AD35F1">
              <w:rPr>
                <w:rFonts w:ascii="Times New Roman" w:eastAsia="宋体" w:hAnsi="Times New Roman" w:cs="Times New Roman" w:hint="eastAsia"/>
                <w:sz w:val="24"/>
              </w:rPr>
              <w:t>的网络服装行业也飞速进步</w:t>
            </w:r>
            <w:r w:rsidR="00DC4AB9" w:rsidRPr="00AD35F1">
              <w:rPr>
                <w:rFonts w:ascii="Times New Roman" w:eastAsia="宋体" w:hAnsi="Times New Roman" w:cs="Times New Roman"/>
                <w:sz w:val="24"/>
              </w:rPr>
              <w:t>。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网络服装商场</w:t>
            </w:r>
            <w:r w:rsidR="00A26138" w:rsidRPr="00AD35F1">
              <w:rPr>
                <w:rFonts w:ascii="Times New Roman" w:eastAsia="宋体" w:hAnsi="Times New Roman" w:cs="Times New Roman" w:hint="eastAsia"/>
                <w:sz w:val="24"/>
              </w:rPr>
              <w:t>在</w:t>
            </w:r>
            <w:r w:rsidR="00DC4AB9" w:rsidRPr="00AD35F1">
              <w:rPr>
                <w:rFonts w:ascii="Times New Roman" w:eastAsia="宋体" w:hAnsi="Times New Roman" w:cs="Times New Roman"/>
                <w:sz w:val="24"/>
              </w:rPr>
              <w:t>不断完善，</w:t>
            </w:r>
            <w:r w:rsidR="009160A2" w:rsidRPr="00AD35F1">
              <w:rPr>
                <w:rFonts w:ascii="Times New Roman" w:eastAsia="宋体" w:hAnsi="Times New Roman" w:cs="Times New Roman" w:hint="eastAsia"/>
                <w:sz w:val="24"/>
              </w:rPr>
              <w:t>目前国内</w:t>
            </w:r>
            <w:r w:rsidR="00A26138" w:rsidRPr="00AD35F1">
              <w:rPr>
                <w:rFonts w:ascii="Times New Roman" w:eastAsia="宋体" w:hAnsi="Times New Roman" w:cs="Times New Roman" w:hint="eastAsia"/>
                <w:sz w:val="24"/>
              </w:rPr>
              <w:t>有无数家</w:t>
            </w:r>
            <w:r w:rsidR="009160A2" w:rsidRPr="00AD35F1">
              <w:rPr>
                <w:rFonts w:ascii="Times New Roman" w:eastAsia="宋体" w:hAnsi="Times New Roman" w:cs="Times New Roman" w:hint="eastAsia"/>
                <w:sz w:val="24"/>
              </w:rPr>
              <w:t>服装网购平台，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例如：淘宝网、京东商城、天猫</w:t>
            </w:r>
            <w:r w:rsidR="00F54502" w:rsidRPr="00AD35F1">
              <w:rPr>
                <w:rFonts w:ascii="Times New Roman" w:eastAsia="宋体" w:hAnsi="Times New Roman" w:cs="Times New Roman" w:hint="eastAsia"/>
                <w:sz w:val="24"/>
              </w:rPr>
              <w:t>国际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，国美商城，苏宁易购等网络服装销售软件。</w:t>
            </w:r>
            <w:r w:rsidR="00A26138" w:rsidRPr="00AD35F1">
              <w:rPr>
                <w:rFonts w:ascii="Times New Roman" w:eastAsia="宋体" w:hAnsi="Times New Roman" w:cs="Times New Roman" w:hint="eastAsia"/>
                <w:sz w:val="24"/>
              </w:rPr>
              <w:t>现在已经推出</w:t>
            </w:r>
            <w:r w:rsidR="00A26138" w:rsidRPr="00AD35F1">
              <w:rPr>
                <w:rFonts w:ascii="Times New Roman" w:eastAsia="宋体" w:hAnsi="Times New Roman" w:cs="Times New Roman" w:hint="eastAsia"/>
                <w:sz w:val="24"/>
              </w:rPr>
              <w:t>7</w:t>
            </w:r>
            <w:r w:rsidR="00A26138" w:rsidRPr="00AD35F1">
              <w:rPr>
                <w:rFonts w:ascii="Times New Roman" w:eastAsia="宋体" w:hAnsi="Times New Roman" w:cs="Times New Roman" w:hint="eastAsia"/>
                <w:sz w:val="24"/>
              </w:rPr>
              <w:t>天退换，运费险，正品保障等多种支付方式</w:t>
            </w:r>
            <w:r w:rsidR="00D15464" w:rsidRPr="00AD35F1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="00D15464" w:rsidRPr="00AD35F1">
              <w:rPr>
                <w:rFonts w:ascii="Times New Roman" w:eastAsia="宋体" w:hAnsi="Times New Roman" w:cs="Times New Roman" w:hint="eastAsia"/>
                <w:sz w:val="24"/>
              </w:rPr>
              <w:t>整个服装</w:t>
            </w:r>
            <w:r w:rsidR="00F16A43" w:rsidRPr="00AD35F1">
              <w:rPr>
                <w:rFonts w:ascii="Times New Roman" w:eastAsia="宋体" w:hAnsi="Times New Roman" w:cs="Times New Roman" w:hint="eastAsia"/>
                <w:sz w:val="24"/>
              </w:rPr>
              <w:t>销售</w:t>
            </w:r>
            <w:r w:rsidR="00D15464" w:rsidRPr="00AD35F1">
              <w:rPr>
                <w:rFonts w:ascii="Times New Roman" w:eastAsia="宋体" w:hAnsi="Times New Roman" w:cs="Times New Roman" w:hint="eastAsia"/>
                <w:sz w:val="24"/>
              </w:rPr>
              <w:t>企业也是在不断地进步。</w:t>
            </w:r>
          </w:p>
          <w:p w:rsidR="003E36BA" w:rsidRPr="00AD35F1" w:rsidRDefault="000E765E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在国外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服装销售行业的发展的历史也非常的悠久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不断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的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进步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拥有着完整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的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体系。欧美洲的服装销售设计在品牌打造的方面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都很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完善。</w:t>
            </w:r>
          </w:p>
          <w:p w:rsidR="003F6BF7" w:rsidRPr="00AD35F1" w:rsidRDefault="00D957A2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美国的服装销售市场是世界上最大的装行业市场，</w:t>
            </w:r>
            <w:r w:rsidR="0084048E" w:rsidRPr="00AD35F1">
              <w:rPr>
                <w:rFonts w:ascii="Times New Roman" w:eastAsia="宋体" w:hAnsi="Times New Roman" w:cs="Times New Roman" w:hint="eastAsia"/>
                <w:sz w:val="24"/>
              </w:rPr>
              <w:t>占用全球市场份额的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30</w:t>
            </w:r>
            <w:r w:rsidR="0084048E" w:rsidRPr="00AD35F1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  <w:r w:rsidR="0084048E" w:rsidRPr="00AD35F1">
              <w:rPr>
                <w:rFonts w:ascii="Times New Roman" w:eastAsia="宋体" w:hAnsi="Times New Roman" w:cs="Times New Roman" w:hint="eastAsia"/>
                <w:sz w:val="24"/>
              </w:rPr>
              <w:t>，整体计算下来，大概有</w:t>
            </w:r>
            <w:r w:rsidR="0084048E" w:rsidRPr="00AD35F1"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B1407C" w:rsidRPr="00AD35F1">
              <w:rPr>
                <w:rFonts w:ascii="Times New Roman" w:eastAsia="宋体" w:hAnsi="Times New Roman" w:cs="Times New Roman" w:hint="eastAsia"/>
                <w:sz w:val="24"/>
              </w:rPr>
              <w:t>5</w:t>
            </w:r>
            <w:r w:rsidR="0084048E" w:rsidRPr="00AD35F1">
              <w:rPr>
                <w:rFonts w:ascii="Times New Roman" w:eastAsia="宋体" w:hAnsi="Times New Roman" w:cs="Times New Roman" w:hint="eastAsia"/>
                <w:sz w:val="24"/>
              </w:rPr>
              <w:t>10</w:t>
            </w:r>
            <w:r w:rsidR="003F6BF7" w:rsidRPr="00AD35F1">
              <w:rPr>
                <w:rFonts w:ascii="Times New Roman" w:eastAsia="宋体" w:hAnsi="Times New Roman" w:cs="Times New Roman" w:hint="eastAsia"/>
                <w:sz w:val="24"/>
              </w:rPr>
              <w:t>亿美元，而且，美国的服装市场一直都在处于一个变化的状态，可以在适应的消费流行趋势中，使我们的消费者更加体验购物的愉快和人性化。</w:t>
            </w:r>
          </w:p>
          <w:p w:rsidR="00C20325" w:rsidRPr="00AD35F1" w:rsidRDefault="0084048E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意大利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在服装设计和销售等方面，在西方占据了</w:t>
            </w:r>
            <w:r w:rsidR="00143410" w:rsidRPr="00AD35F1">
              <w:rPr>
                <w:rFonts w:ascii="Times New Roman" w:eastAsia="宋体" w:hAnsi="Times New Roman" w:cs="Times New Roman" w:hint="eastAsia"/>
                <w:sz w:val="24"/>
              </w:rPr>
              <w:t>重要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的地位，有属于自己的风格与制造，拥有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Giorgio Armani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等知名服装品牌。在</w:t>
            </w:r>
            <w:r w:rsidR="003F6BF7" w:rsidRPr="00AD35F1">
              <w:rPr>
                <w:rFonts w:ascii="Times New Roman" w:eastAsia="宋体" w:hAnsi="Times New Roman" w:cs="Times New Roman" w:hint="eastAsia"/>
                <w:sz w:val="24"/>
              </w:rPr>
              <w:t>意大利的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米兰</w:t>
            </w:r>
            <w:r w:rsidR="003F6BF7" w:rsidRPr="00AD35F1">
              <w:rPr>
                <w:rFonts w:ascii="Times New Roman" w:eastAsia="宋体" w:hAnsi="Times New Roman" w:cs="Times New Roman" w:hint="eastAsia"/>
                <w:sz w:val="24"/>
              </w:rPr>
              <w:t>、发过的巴黎、英国的伦敦、美国纽约四大</w:t>
            </w:r>
            <w:r w:rsidR="00ED2E5F" w:rsidRPr="00AD35F1">
              <w:rPr>
                <w:rFonts w:ascii="Times New Roman" w:eastAsia="宋体" w:hAnsi="Times New Roman" w:cs="Times New Roman" w:hint="eastAsia"/>
                <w:sz w:val="24"/>
              </w:rPr>
              <w:t>时装周上，来自世界各地的专业媒体和风格</w:t>
            </w:r>
            <w:r w:rsidR="003F6BF7" w:rsidRPr="00AD35F1">
              <w:rPr>
                <w:rFonts w:ascii="Times New Roman" w:eastAsia="宋体" w:hAnsi="Times New Roman" w:cs="Times New Roman" w:hint="eastAsia"/>
                <w:sz w:val="24"/>
              </w:rPr>
              <w:t>，对当季的服饰具有指导性作用。</w:t>
            </w:r>
          </w:p>
        </w:tc>
      </w:tr>
      <w:tr w:rsidR="00D56D21">
        <w:trPr>
          <w:gridAfter w:val="1"/>
          <w:wAfter w:w="13" w:type="dxa"/>
          <w:trHeight w:val="90"/>
          <w:jc w:val="center"/>
        </w:trPr>
        <w:tc>
          <w:tcPr>
            <w:tcW w:w="8999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6D21" w:rsidRDefault="0007269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研究的主要内容及预期目标</w:t>
            </w:r>
          </w:p>
          <w:p w:rsidR="0010733F" w:rsidRDefault="00DC081D" w:rsidP="00AD35F1">
            <w:pPr>
              <w:spacing w:beforeLines="50" w:before="156" w:afterLines="50" w:after="156" w:line="360" w:lineRule="exact"/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1.研究的主要内容</w:t>
            </w:r>
            <w:r w:rsidR="00F5762D"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  <w:softHyphen/>
            </w:r>
          </w:p>
          <w:p w:rsidR="0010733F" w:rsidRPr="00AD35F1" w:rsidRDefault="0010733F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网上的服装销售商场主要包含：看衣服，选衣服，购买衣服，款式，质地等详细信息的操作，本着基于客户信息安全性和其他方面的考虑，本服装销售系统分为：在线服装销售系统前台和在线服装销售系统后台两个部分，分别保护客户的安全性等。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 xml:space="preserve">       </w:t>
            </w:r>
          </w:p>
          <w:p w:rsidR="0010733F" w:rsidRPr="00AD35F1" w:rsidRDefault="0010733F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服装销售系统前台：对消费者账号</w:t>
            </w:r>
            <w:r w:rsidR="002C2A0E" w:rsidRPr="00AD35F1">
              <w:rPr>
                <w:rFonts w:ascii="Times New Roman" w:eastAsia="宋体" w:hAnsi="Times New Roman" w:cs="Times New Roman" w:hint="eastAsia"/>
                <w:sz w:val="24"/>
              </w:rPr>
              <w:t>主要信息：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注销（清空回话内容）、留言管理（回复查看、给客服留言），购物车管理（继续购物和删除所购商品），用户管理（登录和注册）、订单详情（查看和确认付款方式及收货人信息）。</w:t>
            </w:r>
          </w:p>
          <w:p w:rsidR="00EF5E30" w:rsidRPr="00AD35F1" w:rsidRDefault="0010733F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服装销售系统后台：对消费者账号的管理员管理（密码修改、删除或添加客服管理员）、留言管理（查看回复留言、回复新留言）、订单状态修改、商品管理（删除和添加商品、查看和修改商品）。</w:t>
            </w:r>
          </w:p>
          <w:p w:rsidR="005E053F" w:rsidRDefault="00EF5E30" w:rsidP="00AD35F1">
            <w:pPr>
              <w:spacing w:beforeLines="50" w:before="156" w:afterLines="50" w:after="156" w:line="360" w:lineRule="exact"/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2.研究的预期目标</w:t>
            </w:r>
          </w:p>
          <w:p w:rsidR="00154723" w:rsidRPr="00AD35F1" w:rsidRDefault="00154723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使用基于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B/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S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的服装销售系统设计与实现</w:t>
            </w:r>
            <w:r w:rsidR="00405151" w:rsidRPr="00AD35F1">
              <w:rPr>
                <w:rFonts w:ascii="Times New Roman" w:eastAsia="宋体" w:hAnsi="Times New Roman" w:cs="Times New Roman" w:hint="eastAsia"/>
                <w:sz w:val="24"/>
              </w:rPr>
              <w:t>的</w:t>
            </w:r>
            <w:r w:rsidR="00C23B69" w:rsidRPr="00AD35F1">
              <w:rPr>
                <w:rFonts w:ascii="Times New Roman" w:eastAsia="宋体" w:hAnsi="Times New Roman" w:cs="Times New Roman" w:hint="eastAsia"/>
                <w:sz w:val="24"/>
              </w:rPr>
              <w:t>预期可以解决客流量剧增的烦恼，满足消费者的客观需求，</w:t>
            </w:r>
            <w:r w:rsidR="008A37C0" w:rsidRPr="00AD35F1">
              <w:rPr>
                <w:rFonts w:ascii="Times New Roman" w:eastAsia="宋体" w:hAnsi="Times New Roman" w:cs="Times New Roman" w:hint="eastAsia"/>
                <w:sz w:val="24"/>
              </w:rPr>
              <w:t>对每一笔订单都可以进行查看和提议，与人沟通和善，</w:t>
            </w:r>
            <w:r w:rsidR="00370E13" w:rsidRPr="00AD35F1">
              <w:rPr>
                <w:rFonts w:ascii="Times New Roman" w:eastAsia="宋体" w:hAnsi="Times New Roman" w:cs="Times New Roman" w:hint="eastAsia"/>
                <w:sz w:val="24"/>
              </w:rPr>
              <w:t>非常</w:t>
            </w:r>
            <w:r w:rsidR="008A37C0" w:rsidRPr="00AD35F1">
              <w:rPr>
                <w:rFonts w:ascii="Times New Roman" w:eastAsia="宋体" w:hAnsi="Times New Roman" w:cs="Times New Roman" w:hint="eastAsia"/>
                <w:sz w:val="24"/>
              </w:rPr>
              <w:t>有亲和力，给消费者留下一个好的印象，让消费者下次再次光临，并间接对该服装</w:t>
            </w:r>
            <w:r w:rsidR="00DC1D70" w:rsidRPr="00AD35F1">
              <w:rPr>
                <w:rFonts w:ascii="Times New Roman" w:eastAsia="宋体" w:hAnsi="Times New Roman" w:cs="Times New Roman" w:hint="eastAsia"/>
                <w:sz w:val="24"/>
              </w:rPr>
              <w:t>网络</w:t>
            </w:r>
            <w:r w:rsidR="008A37C0" w:rsidRPr="00AD35F1">
              <w:rPr>
                <w:rFonts w:ascii="Times New Roman" w:eastAsia="宋体" w:hAnsi="Times New Roman" w:cs="Times New Roman" w:hint="eastAsia"/>
                <w:sz w:val="24"/>
              </w:rPr>
              <w:t>商城进行</w:t>
            </w:r>
            <w:r w:rsidR="00695B3F" w:rsidRPr="00AD35F1">
              <w:rPr>
                <w:rFonts w:ascii="Times New Roman" w:eastAsia="宋体" w:hAnsi="Times New Roman" w:cs="Times New Roman"/>
                <w:sz w:val="24"/>
              </w:rPr>
              <w:softHyphen/>
            </w:r>
            <w:r w:rsidR="008A37C0" w:rsidRPr="00AD35F1">
              <w:rPr>
                <w:rFonts w:ascii="Times New Roman" w:eastAsia="宋体" w:hAnsi="Times New Roman" w:cs="Times New Roman" w:hint="eastAsia"/>
                <w:sz w:val="24"/>
              </w:rPr>
              <w:t>宣传，得到消费者的</w:t>
            </w:r>
            <w:r w:rsidR="00405151" w:rsidRPr="00AD35F1">
              <w:rPr>
                <w:rFonts w:ascii="Times New Roman" w:eastAsia="宋体" w:hAnsi="Times New Roman" w:cs="Times New Roman"/>
                <w:sz w:val="24"/>
              </w:rPr>
              <w:softHyphen/>
            </w:r>
            <w:r w:rsidR="008A37C0" w:rsidRPr="00AD35F1">
              <w:rPr>
                <w:rFonts w:ascii="Times New Roman" w:eastAsia="宋体" w:hAnsi="Times New Roman" w:cs="Times New Roman" w:hint="eastAsia"/>
                <w:sz w:val="24"/>
              </w:rPr>
              <w:t>肯定，提高知名度和信誉。</w:t>
            </w:r>
          </w:p>
          <w:p w:rsidR="0010733F" w:rsidRPr="0010733F" w:rsidRDefault="0010733F" w:rsidP="00AD35F1">
            <w:pPr>
              <w:spacing w:beforeLines="50" w:before="156" w:afterLines="50" w:after="156" w:line="360" w:lineRule="exact"/>
              <w:rPr>
                <w:rFonts w:ascii="宋体" w:hAnsi="宋体"/>
                <w:color w:val="000000"/>
                <w:sz w:val="24"/>
              </w:rPr>
            </w:pPr>
          </w:p>
          <w:p w:rsidR="00D56D21" w:rsidRPr="00C20325" w:rsidRDefault="008C5063" w:rsidP="00AD35F1">
            <w:pPr>
              <w:spacing w:beforeLines="50" w:before="156" w:afterLines="50" w:after="156" w:line="360" w:lineRule="exact"/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 </w:t>
            </w:r>
            <w:r w:rsidR="008509AD">
              <w:rPr>
                <w:rFonts w:ascii="宋体" w:hAnsi="宋体" w:hint="eastAsia"/>
                <w:color w:val="000000"/>
                <w:sz w:val="24"/>
              </w:rPr>
              <w:t xml:space="preserve">    </w:t>
            </w:r>
          </w:p>
        </w:tc>
      </w:tr>
      <w:tr w:rsidR="00D56D21">
        <w:trPr>
          <w:gridAfter w:val="1"/>
          <w:wAfter w:w="13" w:type="dxa"/>
          <w:trHeight w:val="3743"/>
          <w:jc w:val="center"/>
        </w:trPr>
        <w:tc>
          <w:tcPr>
            <w:tcW w:w="899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6D21" w:rsidRDefault="00072695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lastRenderedPageBreak/>
              <w:t>研究思路及拟采用的研究方法</w:t>
            </w:r>
          </w:p>
          <w:p w:rsidR="00D15464" w:rsidRDefault="00D15464" w:rsidP="00AD35F1">
            <w:pPr>
              <w:spacing w:beforeLines="50" w:before="156" w:afterLines="50" w:after="156" w:line="360" w:lineRule="exact"/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1.研究思路</w:t>
            </w:r>
          </w:p>
          <w:p w:rsidR="00370E13" w:rsidRPr="00AD35F1" w:rsidRDefault="00370E13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本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服装销售管理系统</w:t>
            </w:r>
            <w:r w:rsidR="001E7757" w:rsidRPr="00AD35F1">
              <w:rPr>
                <w:rFonts w:ascii="Times New Roman" w:eastAsia="宋体" w:hAnsi="Times New Roman" w:cs="Times New Roman" w:hint="eastAsia"/>
                <w:sz w:val="24"/>
              </w:rPr>
              <w:t>是</w:t>
            </w:r>
            <w:r w:rsidR="00542FBD" w:rsidRPr="00AD35F1">
              <w:rPr>
                <w:rFonts w:ascii="Times New Roman" w:eastAsia="宋体" w:hAnsi="Times New Roman" w:cs="Times New Roman" w:hint="eastAsia"/>
                <w:sz w:val="24"/>
              </w:rPr>
              <w:t>：整个系统都是以</w:t>
            </w:r>
            <w:r w:rsidR="00542FBD" w:rsidRPr="00AD35F1">
              <w:rPr>
                <w:rFonts w:ascii="Times New Roman" w:eastAsia="宋体" w:hAnsi="Times New Roman" w:cs="Times New Roman" w:hint="eastAsia"/>
                <w:sz w:val="24"/>
              </w:rPr>
              <w:t>B/S</w:t>
            </w:r>
            <w:r w:rsidR="00542FBD" w:rsidRPr="00AD35F1">
              <w:rPr>
                <w:rFonts w:ascii="Times New Roman" w:eastAsia="宋体" w:hAnsi="Times New Roman" w:cs="Times New Roman" w:hint="eastAsia"/>
                <w:sz w:val="24"/>
              </w:rPr>
              <w:t>为架构，使服装销售前台的模块的细节更加完善与实用</w:t>
            </w:r>
            <w:r w:rsidR="003C52B3" w:rsidRPr="00AD35F1">
              <w:rPr>
                <w:rFonts w:ascii="Times New Roman" w:eastAsia="宋体" w:hAnsi="Times New Roman" w:cs="Times New Roman" w:hint="eastAsia"/>
                <w:sz w:val="24"/>
              </w:rPr>
              <w:t>，界面等方面更加人性化。</w:t>
            </w:r>
          </w:p>
          <w:p w:rsidR="00542FBD" w:rsidRPr="00AD35F1" w:rsidRDefault="003C52B3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使服装销售后台的模块更加安全、稳定和高效。</w:t>
            </w:r>
            <w:r w:rsidR="00BC55D7" w:rsidRPr="00AD35F1">
              <w:rPr>
                <w:rFonts w:ascii="Times New Roman" w:eastAsia="宋体" w:hAnsi="Times New Roman" w:cs="Times New Roman" w:hint="eastAsia"/>
                <w:sz w:val="24"/>
              </w:rPr>
              <w:t>使得</w:t>
            </w:r>
            <w:r w:rsidR="00BA16FC" w:rsidRPr="00AD35F1">
              <w:rPr>
                <w:rFonts w:ascii="Times New Roman" w:eastAsia="宋体" w:hAnsi="Times New Roman" w:cs="Times New Roman"/>
                <w:sz w:val="24"/>
              </w:rPr>
              <w:t>基于</w:t>
            </w:r>
            <w:r w:rsidR="00BA16FC" w:rsidRPr="00AD35F1">
              <w:rPr>
                <w:rFonts w:ascii="Times New Roman" w:eastAsia="宋体" w:hAnsi="Times New Roman" w:cs="Times New Roman"/>
                <w:sz w:val="24"/>
              </w:rPr>
              <w:t>B/S</w:t>
            </w:r>
            <w:r w:rsidR="00BA16FC" w:rsidRPr="00AD35F1">
              <w:rPr>
                <w:rFonts w:ascii="Times New Roman" w:eastAsia="宋体" w:hAnsi="Times New Roman" w:cs="Times New Roman"/>
                <w:sz w:val="24"/>
              </w:rPr>
              <w:t>结构的服装销售管理系统的管理、用户的管理、商品管理、订单管理</w:t>
            </w:r>
            <w:r w:rsidR="00BA16FC" w:rsidRPr="00AD35F1">
              <w:rPr>
                <w:rFonts w:ascii="Times New Roman" w:eastAsia="宋体" w:hAnsi="Times New Roman" w:cs="Times New Roman" w:hint="eastAsia"/>
                <w:sz w:val="24"/>
              </w:rPr>
              <w:t>购物车管理</w:t>
            </w:r>
            <w:r w:rsidR="00BA16FC" w:rsidRPr="00AD35F1">
              <w:rPr>
                <w:rFonts w:ascii="Times New Roman" w:eastAsia="宋体" w:hAnsi="Times New Roman" w:cs="Times New Roman"/>
                <w:sz w:val="24"/>
              </w:rPr>
              <w:t>和留言板管理等模块</w:t>
            </w:r>
            <w:r w:rsidR="00BA16FC" w:rsidRPr="00AD35F1">
              <w:rPr>
                <w:rFonts w:ascii="Times New Roman" w:eastAsia="宋体" w:hAnsi="Times New Roman" w:cs="Times New Roman"/>
                <w:sz w:val="24"/>
              </w:rPr>
              <w:t>,</w:t>
            </w:r>
            <w:r w:rsidR="00BA16FC" w:rsidRPr="00AD35F1">
              <w:rPr>
                <w:rFonts w:ascii="Times New Roman" w:eastAsia="宋体" w:hAnsi="Times New Roman" w:cs="Times New Roman"/>
                <w:sz w:val="24"/>
              </w:rPr>
              <w:t>测试该系统基本达到</w:t>
            </w:r>
            <w:r w:rsidR="00BA16FC" w:rsidRPr="00AD35F1">
              <w:rPr>
                <w:rFonts w:ascii="Times New Roman" w:eastAsia="宋体" w:hAnsi="Times New Roman" w:cs="Times New Roman" w:hint="eastAsia"/>
                <w:sz w:val="24"/>
              </w:rPr>
              <w:t>的</w:t>
            </w:r>
            <w:r w:rsidR="00BA16FC" w:rsidRPr="00AD35F1">
              <w:rPr>
                <w:rFonts w:ascii="Times New Roman" w:eastAsia="宋体" w:hAnsi="Times New Roman" w:cs="Times New Roman"/>
                <w:sz w:val="24"/>
              </w:rPr>
              <w:t>要求</w:t>
            </w:r>
            <w:r w:rsidR="00BA16FC" w:rsidRPr="00AD35F1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:rsidR="00CF0B32" w:rsidRDefault="00F174D0" w:rsidP="00AD35F1">
            <w:pPr>
              <w:spacing w:beforeLines="50" w:before="156" w:afterLines="50" w:after="156" w:line="360" w:lineRule="exact"/>
              <w:rPr>
                <w:rFonts w:asciiTheme="minorEastAsia" w:hAnsiTheme="minorEastAsia" w:cstheme="minorEastAsia"/>
                <w:b/>
                <w:bCs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sz w:val="24"/>
              </w:rPr>
              <w:t>2.研究方法</w:t>
            </w:r>
          </w:p>
          <w:p w:rsidR="00D56D21" w:rsidRPr="00AD35F1" w:rsidRDefault="00542FBD" w:rsidP="00AD35F1">
            <w:pPr>
              <w:spacing w:beforeLines="50" w:before="156" w:afterLines="50" w:after="156" w:line="400" w:lineRule="exact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本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服装销售管理系统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的研究方法：以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基于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B/S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模式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为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体系结构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,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同时通过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我们学过的课程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jsp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对页面进行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最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基本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的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设计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,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最后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以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mysql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数据库</w:t>
            </w:r>
            <w:r w:rsidRPr="00AD35F1">
              <w:rPr>
                <w:rFonts w:ascii="Times New Roman" w:eastAsia="宋体" w:hAnsi="Times New Roman" w:cs="Times New Roman" w:hint="eastAsia"/>
                <w:sz w:val="24"/>
              </w:rPr>
              <w:t>为后台</w:t>
            </w:r>
            <w:r w:rsidRPr="00AD35F1">
              <w:rPr>
                <w:rFonts w:ascii="Times New Roman" w:eastAsia="宋体" w:hAnsi="Times New Roman" w:cs="Times New Roman"/>
                <w:sz w:val="24"/>
              </w:rPr>
              <w:t>进行开发。</w:t>
            </w:r>
          </w:p>
          <w:p w:rsidR="00D56D21" w:rsidRDefault="00D56D21">
            <w:pPr>
              <w:rPr>
                <w:rFonts w:ascii="宋体" w:hAnsi="宋体"/>
                <w:color w:val="000000"/>
                <w:sz w:val="30"/>
                <w:szCs w:val="30"/>
              </w:rPr>
            </w:pPr>
          </w:p>
          <w:p w:rsidR="00C20325" w:rsidRDefault="00C20325" w:rsidP="00AD35F1">
            <w:pPr>
              <w:spacing w:beforeLines="50" w:before="156" w:afterLines="50" w:after="156" w:line="400" w:lineRule="exact"/>
              <w:rPr>
                <w:rFonts w:ascii="宋体" w:hAnsi="宋体"/>
                <w:color w:val="000000"/>
                <w:sz w:val="30"/>
                <w:szCs w:val="30"/>
              </w:rPr>
            </w:pPr>
          </w:p>
          <w:p w:rsidR="00AD35F1" w:rsidRDefault="00AD35F1" w:rsidP="00AD35F1">
            <w:pPr>
              <w:spacing w:beforeLines="50" w:before="156" w:afterLines="50" w:after="156" w:line="400" w:lineRule="exact"/>
              <w:rPr>
                <w:rFonts w:ascii="宋体" w:hAnsi="宋体"/>
                <w:color w:val="000000"/>
                <w:sz w:val="30"/>
                <w:szCs w:val="30"/>
              </w:rPr>
            </w:pPr>
          </w:p>
          <w:p w:rsidR="00AD35F1" w:rsidRDefault="00AD35F1" w:rsidP="00AD35F1">
            <w:pPr>
              <w:spacing w:beforeLines="50" w:before="156" w:afterLines="50" w:after="156" w:line="400" w:lineRule="exact"/>
              <w:rPr>
                <w:ins w:id="0" w:author="User" w:date="2020-10-16T10:32:00Z"/>
                <w:rFonts w:ascii="宋体" w:hAnsi="宋体" w:hint="eastAsia"/>
                <w:color w:val="000000"/>
                <w:sz w:val="30"/>
                <w:szCs w:val="30"/>
              </w:rPr>
            </w:pPr>
          </w:p>
          <w:p w:rsidR="00B92E1E" w:rsidRDefault="00B92E1E" w:rsidP="00AD35F1">
            <w:pPr>
              <w:spacing w:beforeLines="50" w:before="156" w:afterLines="50" w:after="156" w:line="400" w:lineRule="exact"/>
              <w:rPr>
                <w:rFonts w:ascii="宋体" w:hAnsi="宋体"/>
                <w:color w:val="000000"/>
                <w:sz w:val="30"/>
                <w:szCs w:val="30"/>
              </w:rPr>
            </w:pPr>
          </w:p>
        </w:tc>
      </w:tr>
      <w:tr w:rsidR="00D56D21">
        <w:trPr>
          <w:trHeight w:val="301"/>
          <w:jc w:val="center"/>
        </w:trPr>
        <w:tc>
          <w:tcPr>
            <w:tcW w:w="901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56D21" w:rsidRDefault="00072695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lastRenderedPageBreak/>
              <w:t>工作进度安排</w:t>
            </w:r>
          </w:p>
        </w:tc>
      </w:tr>
      <w:tr w:rsidR="00D56D21" w:rsidTr="00AD35F1">
        <w:trPr>
          <w:trHeight w:val="375"/>
          <w:jc w:val="center"/>
        </w:trPr>
        <w:tc>
          <w:tcPr>
            <w:tcW w:w="4394" w:type="dxa"/>
            <w:tcBorders>
              <w:left w:val="single" w:sz="12" w:space="0" w:color="auto"/>
            </w:tcBorders>
          </w:tcPr>
          <w:p w:rsidR="00D56D21" w:rsidRDefault="00072695">
            <w:pPr>
              <w:tabs>
                <w:tab w:val="right" w:pos="2052"/>
              </w:tabs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起讫日期</w:t>
            </w:r>
          </w:p>
        </w:tc>
        <w:tc>
          <w:tcPr>
            <w:tcW w:w="4618" w:type="dxa"/>
            <w:gridSpan w:val="2"/>
            <w:tcBorders>
              <w:right w:val="single" w:sz="12" w:space="0" w:color="auto"/>
            </w:tcBorders>
          </w:tcPr>
          <w:p w:rsidR="00D56D21" w:rsidRDefault="00072695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主要工作内容</w:t>
            </w:r>
          </w:p>
        </w:tc>
      </w:tr>
      <w:tr w:rsidR="00AD35F1" w:rsidTr="00AD35F1">
        <w:trPr>
          <w:trHeight w:val="454"/>
          <w:jc w:val="center"/>
        </w:trPr>
        <w:tc>
          <w:tcPr>
            <w:tcW w:w="4394" w:type="dxa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AD35F1" w:rsidRPr="003002BF" w:rsidRDefault="00AD35F1" w:rsidP="000B3E7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2019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9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—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2019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9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30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</w:p>
        </w:tc>
        <w:tc>
          <w:tcPr>
            <w:tcW w:w="4618" w:type="dxa"/>
            <w:gridSpan w:val="2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AD35F1" w:rsidRPr="003002BF" w:rsidRDefault="00AD35F1" w:rsidP="000B3E71">
            <w:pPr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选题、调研、收集资料</w:t>
            </w:r>
          </w:p>
        </w:tc>
      </w:tr>
      <w:tr w:rsidR="00AD35F1" w:rsidTr="00AD35F1">
        <w:trPr>
          <w:trHeight w:val="454"/>
          <w:jc w:val="center"/>
        </w:trPr>
        <w:tc>
          <w:tcPr>
            <w:tcW w:w="439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AD35F1" w:rsidRPr="003002BF" w:rsidRDefault="00AD35F1" w:rsidP="000B3E7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2019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8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—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2019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11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15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</w:p>
        </w:tc>
        <w:tc>
          <w:tcPr>
            <w:tcW w:w="4618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AD35F1" w:rsidRPr="003002BF" w:rsidRDefault="00AD35F1" w:rsidP="000B3E71">
            <w:pPr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论证、开题、撰写开题报告</w:t>
            </w:r>
          </w:p>
        </w:tc>
      </w:tr>
      <w:tr w:rsidR="00AD35F1" w:rsidTr="00AD35F1">
        <w:trPr>
          <w:trHeight w:val="454"/>
          <w:jc w:val="center"/>
        </w:trPr>
        <w:tc>
          <w:tcPr>
            <w:tcW w:w="439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AD35F1" w:rsidRPr="003002BF" w:rsidRDefault="00AD35F1" w:rsidP="000B3E7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2019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11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15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—2020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31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</w:p>
        </w:tc>
        <w:tc>
          <w:tcPr>
            <w:tcW w:w="4618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AD35F1" w:rsidRPr="003002BF" w:rsidRDefault="00AD35F1" w:rsidP="000B3E71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论文写作、准备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中期答辩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、完成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初稿</w:t>
            </w:r>
          </w:p>
        </w:tc>
      </w:tr>
      <w:tr w:rsidR="00AD35F1" w:rsidTr="00AD35F1">
        <w:trPr>
          <w:trHeight w:val="454"/>
          <w:jc w:val="center"/>
        </w:trPr>
        <w:tc>
          <w:tcPr>
            <w:tcW w:w="439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AD35F1" w:rsidRPr="003002BF" w:rsidRDefault="00AD35F1" w:rsidP="000B3E7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2020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3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—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2020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4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15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</w:p>
        </w:tc>
        <w:tc>
          <w:tcPr>
            <w:tcW w:w="4618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AD35F1" w:rsidRPr="003002BF" w:rsidRDefault="00AD35F1" w:rsidP="000B3E71">
            <w:pPr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修改、定终稿、查重</w:t>
            </w:r>
          </w:p>
        </w:tc>
      </w:tr>
      <w:tr w:rsidR="00AD35F1" w:rsidTr="00AD35F1">
        <w:trPr>
          <w:trHeight w:val="454"/>
          <w:jc w:val="center"/>
        </w:trPr>
        <w:tc>
          <w:tcPr>
            <w:tcW w:w="4394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AD35F1" w:rsidRPr="003002BF" w:rsidRDefault="00AD35F1" w:rsidP="000B3E7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commentRangeStart w:id="1"/>
            <w:r w:rsidRPr="003002BF">
              <w:rPr>
                <w:rFonts w:ascii="Times New Roman" w:hAnsi="Times New Roman"/>
                <w:color w:val="000000"/>
                <w:sz w:val="24"/>
              </w:rPr>
              <w:t>2020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4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16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—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2020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年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4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月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30</w:t>
            </w:r>
            <w:r w:rsidRPr="003002BF">
              <w:rPr>
                <w:rFonts w:ascii="Times New Roman" w:hAnsi="Times New Roman"/>
                <w:color w:val="000000"/>
                <w:sz w:val="24"/>
              </w:rPr>
              <w:t>日</w:t>
            </w:r>
          </w:p>
        </w:tc>
        <w:tc>
          <w:tcPr>
            <w:tcW w:w="4618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  <w:vAlign w:val="center"/>
          </w:tcPr>
          <w:p w:rsidR="00AD35F1" w:rsidRPr="003002BF" w:rsidRDefault="00AD35F1" w:rsidP="000B3E71">
            <w:pPr>
              <w:rPr>
                <w:rFonts w:ascii="Times New Roman" w:hAnsi="Times New Roman"/>
                <w:color w:val="000000"/>
                <w:sz w:val="24"/>
              </w:rPr>
            </w:pPr>
            <w:r w:rsidRPr="003002BF">
              <w:rPr>
                <w:rFonts w:ascii="Times New Roman" w:hAnsi="Times New Roman"/>
                <w:color w:val="000000"/>
                <w:sz w:val="24"/>
              </w:rPr>
              <w:t>准备论文答辩</w:t>
            </w:r>
            <w:commentRangeEnd w:id="1"/>
            <w:r w:rsidR="00D83FF5">
              <w:rPr>
                <w:rStyle w:val="a7"/>
                <w:rFonts w:ascii="Calibri" w:eastAsia="宋体" w:hAnsi="Calibri" w:cs="Times New Roman"/>
              </w:rPr>
              <w:commentReference w:id="1"/>
            </w:r>
          </w:p>
        </w:tc>
      </w:tr>
      <w:tr w:rsidR="00D56D21" w:rsidTr="00330F4D">
        <w:trPr>
          <w:trHeight w:val="4463"/>
          <w:jc w:val="center"/>
        </w:trPr>
        <w:tc>
          <w:tcPr>
            <w:tcW w:w="901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41B0B" w:rsidRPr="00AD35F1" w:rsidRDefault="00072695">
            <w:pPr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主要参考文献</w:t>
            </w:r>
          </w:p>
          <w:p w:rsidR="00241B0B" w:rsidRPr="00AD35F1" w:rsidRDefault="00241B0B" w:rsidP="00AD35F1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[1]</w:t>
            </w:r>
            <w:r w:rsidR="006D2B6A"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 xml:space="preserve"> </w:t>
            </w:r>
            <w:r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黄怀毅</w:t>
            </w:r>
            <w:r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. </w:t>
            </w:r>
            <w:r w:rsidR="008669FC"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服装</w:t>
            </w:r>
            <w:r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销售管理系统的设计与实现</w:t>
            </w:r>
            <w:r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[J].</w:t>
            </w:r>
            <w:r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无线互联科技</w:t>
            </w:r>
            <w:r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. 2016(07)</w:t>
            </w:r>
          </w:p>
          <w:p w:rsidR="00241B0B" w:rsidRPr="00AD35F1" w:rsidRDefault="001E7757" w:rsidP="00241B0B">
            <w:pPr>
              <w:spacing w:line="360" w:lineRule="auto"/>
              <w:textAlignment w:val="baseline"/>
              <w:rPr>
                <w:rFonts w:ascii="宋体" w:eastAsia="宋体" w:hAnsi="宋体" w:cs="Arial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[2]</w:t>
            </w:r>
            <w:r w:rsidR="006D2B6A"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 xml:space="preserve"> </w:t>
            </w:r>
            <w:r w:rsidR="006D2B6A"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张彭智</w:t>
            </w:r>
            <w:r w:rsidR="006D2B6A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r w:rsidR="006D2B6A"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浅析服装品牌的构成模式及在市场中的调研内容</w:t>
            </w:r>
            <w:r w:rsidR="006D2B6A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[J].</w:t>
            </w:r>
            <w:r w:rsidR="006D2B6A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艺术科技</w:t>
            </w:r>
            <w:r w:rsidR="006D2B6A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r w:rsidR="006D2B6A" w:rsidRPr="00AD35F1">
              <w:rPr>
                <w:rFonts w:ascii="宋体" w:eastAsia="宋体" w:hAnsi="宋体" w:cs="Arial"/>
                <w:sz w:val="24"/>
              </w:rPr>
              <w:t xml:space="preserve"> 2015(10) </w:t>
            </w:r>
          </w:p>
          <w:p w:rsidR="00D56D21" w:rsidRPr="00AD35F1" w:rsidRDefault="006D2B6A" w:rsidP="00AD35F1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[3]</w:t>
            </w:r>
            <w:r w:rsidR="00FB007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</w:t>
            </w:r>
            <w:r w:rsidR="00FB007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闵悦</w:t>
            </w:r>
            <w:r w:rsidR="00FB007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hyperlink r:id="rId12" w:tgtFrame="kcmstarget" w:history="1">
              <w:r w:rsidR="00FB0070" w:rsidRPr="00AD35F1">
                <w:rPr>
                  <w:rFonts w:ascii="Times New Roman" w:eastAsia="宋体" w:hAnsi="Times New Roman" w:cs="Times New Roman"/>
                  <w:color w:val="000000"/>
                  <w:sz w:val="24"/>
                </w:rPr>
                <w:t>基于</w:t>
              </w:r>
              <w:r w:rsidR="00FB0070" w:rsidRPr="00AD35F1">
                <w:rPr>
                  <w:rFonts w:ascii="Times New Roman" w:eastAsia="宋体" w:hAnsi="Times New Roman" w:cs="Times New Roman"/>
                  <w:color w:val="000000"/>
                  <w:sz w:val="24"/>
                </w:rPr>
                <w:t>B/S</w:t>
              </w:r>
              <w:r w:rsidR="00FB0070" w:rsidRPr="00AD35F1">
                <w:rPr>
                  <w:rFonts w:ascii="Times New Roman" w:eastAsia="宋体" w:hAnsi="Times New Roman" w:cs="Times New Roman"/>
                  <w:color w:val="000000"/>
                  <w:sz w:val="24"/>
                </w:rPr>
                <w:t>架构的服装进销存系统的研究与开发</w:t>
              </w:r>
            </w:hyperlink>
            <w:r w:rsidR="00FB007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[D].</w:t>
            </w:r>
            <w:r w:rsidR="00FB007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吉林大学</w:t>
            </w:r>
            <w:r w:rsidR="00FB007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2014</w:t>
            </w:r>
          </w:p>
          <w:p w:rsidR="00D56D21" w:rsidRPr="00AD35F1" w:rsidRDefault="00FD2BFA" w:rsidP="00AD35F1">
            <w:pPr>
              <w:spacing w:line="400" w:lineRule="exact"/>
              <w:rPr>
                <w:rFonts w:ascii="宋体" w:eastAsia="宋体" w:hAnsi="宋体"/>
                <w:sz w:val="24"/>
              </w:rPr>
            </w:pPr>
            <w:r w:rsidRPr="00AD35F1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[4]</w:t>
            </w:r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</w:t>
            </w:r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潘丽</w:t>
            </w:r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,</w:t>
            </w:r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张海泉</w:t>
            </w:r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hyperlink r:id="rId13" w:tgtFrame="kcmstarget" w:history="1">
              <w:r w:rsidR="004A48E0" w:rsidRPr="00AD35F1">
                <w:rPr>
                  <w:rFonts w:ascii="Times New Roman" w:eastAsia="宋体" w:hAnsi="Times New Roman" w:cs="Times New Roman"/>
                  <w:color w:val="000000"/>
                  <w:sz w:val="24"/>
                </w:rPr>
                <w:t>网络经济下服装销售模式及主要问题分析</w:t>
              </w:r>
            </w:hyperlink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[J]. </w:t>
            </w:r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商场现代化</w:t>
            </w:r>
            <w:r w:rsidR="004A48E0" w:rsidRPr="00AD35F1">
              <w:rPr>
                <w:rFonts w:ascii="Times New Roman" w:eastAsia="宋体" w:hAnsi="Times New Roman" w:cs="Times New Roman"/>
                <w:color w:val="000000"/>
                <w:sz w:val="24"/>
              </w:rPr>
              <w:t>. 2007(02)</w:t>
            </w:r>
          </w:p>
          <w:p w:rsidR="00D56D21" w:rsidRPr="00330F4D" w:rsidRDefault="00334769" w:rsidP="00330F4D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330F4D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[5]</w:t>
            </w:r>
            <w:r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</w:t>
            </w:r>
            <w:r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肖帅</w:t>
            </w:r>
            <w:r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hyperlink r:id="rId14" w:tgtFrame="kcmstarget" w:history="1">
              <w:r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SQL</w:t>
              </w:r>
              <w:r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数据库应用程序性能的因素与优化技术</w:t>
              </w:r>
            </w:hyperlink>
            <w:r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[J]. </w:t>
            </w:r>
            <w:r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电子世界</w:t>
            </w:r>
            <w:r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. 2016(12)</w:t>
            </w:r>
          </w:p>
          <w:p w:rsidR="00D56D21" w:rsidRPr="00330F4D" w:rsidRDefault="005034EE" w:rsidP="00330F4D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330F4D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[6]</w:t>
            </w:r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</w:t>
            </w:r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张琳</w:t>
            </w:r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hyperlink r:id="rId15" w:tgtFrame="kcmstarget" w:history="1">
              <w:r w:rsidR="00A50CC7"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在线商店后台功能模块的实现</w:t>
              </w:r>
            </w:hyperlink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[J]. </w:t>
            </w:r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现代妇女</w:t>
            </w:r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(</w:t>
            </w:r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下旬</w:t>
            </w:r>
            <w:r w:rsidR="00A50CC7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). 2014(08)</w:t>
            </w:r>
          </w:p>
          <w:p w:rsidR="00D56D21" w:rsidRPr="00330F4D" w:rsidRDefault="005034EE" w:rsidP="00330F4D">
            <w:pPr>
              <w:spacing w:line="400" w:lineRule="exact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330F4D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[7]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詹重咏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hyperlink r:id="rId16" w:tgtFrame="kcmstarget" w:history="1">
              <w:r w:rsidR="006D7339"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MySQL</w:t>
              </w:r>
              <w:r w:rsidR="006D7339"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数据库中数据导入与导出探析</w:t>
              </w:r>
            </w:hyperlink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[J]. 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数字技术与应用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. 2017(12)</w:t>
            </w:r>
          </w:p>
          <w:p w:rsidR="00D56D21" w:rsidRPr="00330F4D" w:rsidRDefault="005034EE" w:rsidP="00330F4D">
            <w:pPr>
              <w:spacing w:line="400" w:lineRule="exact"/>
              <w:rPr>
                <w:rFonts w:ascii="宋体" w:eastAsia="宋体" w:hAnsi="宋体"/>
                <w:sz w:val="24"/>
              </w:rPr>
            </w:pPr>
            <w:r w:rsidRPr="00330F4D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[8]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 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王晓利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,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韦鹏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hyperlink r:id="rId17" w:tgtFrame="kcmstarget" w:history="1">
              <w:r w:rsidR="006D7339"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基于</w:t>
              </w:r>
              <w:r w:rsidR="006D7339"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B/S</w:t>
              </w:r>
              <w:r w:rsidR="006D7339" w:rsidRPr="00330F4D">
                <w:rPr>
                  <w:rFonts w:ascii="Times New Roman" w:eastAsia="宋体" w:hAnsi="Times New Roman" w:cs="Times New Roman"/>
                  <w:color w:val="000000"/>
                  <w:sz w:val="24"/>
                </w:rPr>
                <w:t>结构的服装销售管理系统的设计与实现</w:t>
              </w:r>
            </w:hyperlink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 xml:space="preserve">[J]. 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信息技术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.</w:t>
            </w:r>
            <w:r w:rsidR="006D7339" w:rsidRPr="00AD35F1">
              <w:rPr>
                <w:rFonts w:ascii="宋体" w:eastAsia="宋体" w:hAnsi="宋体"/>
                <w:sz w:val="24"/>
              </w:rPr>
              <w:t xml:space="preserve"> </w:t>
            </w:r>
            <w:r w:rsidR="006D7339" w:rsidRPr="00330F4D">
              <w:rPr>
                <w:rFonts w:ascii="Times New Roman" w:eastAsia="宋体" w:hAnsi="Times New Roman" w:cs="Times New Roman"/>
                <w:color w:val="000000"/>
                <w:sz w:val="24"/>
              </w:rPr>
              <w:t>2007(10)</w:t>
            </w:r>
          </w:p>
        </w:tc>
      </w:tr>
      <w:tr w:rsidR="00D56D21">
        <w:trPr>
          <w:trHeight w:val="3031"/>
          <w:jc w:val="center"/>
        </w:trPr>
        <w:tc>
          <w:tcPr>
            <w:tcW w:w="901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56D21" w:rsidRDefault="0007269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指导教师意见</w:t>
            </w:r>
          </w:p>
          <w:p w:rsidR="00D56D21" w:rsidRPr="00330F4D" w:rsidRDefault="00330F4D" w:rsidP="00330F4D">
            <w:pPr>
              <w:spacing w:beforeLines="50" w:before="156" w:afterLines="50" w:after="156" w:line="400" w:lineRule="exact"/>
              <w:ind w:firstLineChars="200" w:firstLine="480"/>
              <w:rPr>
                <w:rFonts w:ascii="宋体" w:eastAsia="宋体" w:hAnsi="宋体" w:cs="Times New Roman"/>
                <w:color w:val="000000"/>
                <w:sz w:val="24"/>
              </w:rPr>
            </w:pPr>
            <w:r w:rsidRPr="00330F4D">
              <w:rPr>
                <w:rFonts w:ascii="Times New Roman" w:eastAsia="宋体" w:hAnsi="Times New Roman" w:cs="Times New Roman" w:hint="eastAsia"/>
                <w:sz w:val="24"/>
              </w:rPr>
              <w:t>该生选题前期进行了</w:t>
            </w:r>
            <w:r w:rsidR="00BB03E1">
              <w:rPr>
                <w:rFonts w:ascii="Times New Roman" w:eastAsia="宋体" w:hAnsi="Times New Roman" w:cs="Times New Roman" w:hint="eastAsia"/>
                <w:sz w:val="24"/>
              </w:rPr>
              <w:t>大量的查阅和询问</w:t>
            </w:r>
            <w:r w:rsidRPr="00330F4D">
              <w:rPr>
                <w:rFonts w:ascii="Times New Roman" w:eastAsia="宋体" w:hAnsi="Times New Roman" w:cs="Times New Roman" w:hint="eastAsia"/>
                <w:sz w:val="24"/>
              </w:rPr>
              <w:t>，并参考诸多文献，具有一定的使用价值。本选题是学生所学专业的</w:t>
            </w:r>
            <w:r w:rsidR="00BB03E1">
              <w:rPr>
                <w:rFonts w:ascii="Times New Roman" w:eastAsia="宋体" w:hAnsi="Times New Roman" w:cs="Times New Roman" w:hint="eastAsia"/>
                <w:sz w:val="24"/>
              </w:rPr>
              <w:t>课程</w:t>
            </w:r>
            <w:r w:rsidRPr="00330F4D">
              <w:rPr>
                <w:rFonts w:ascii="Times New Roman" w:eastAsia="宋体" w:hAnsi="Times New Roman" w:cs="Times New Roman" w:hint="eastAsia"/>
                <w:sz w:val="24"/>
              </w:rPr>
              <w:t>，符合学生专业发展方向，对于提高学生的基本知识和动手操作技能，</w:t>
            </w:r>
            <w:r w:rsidR="00BB03E1">
              <w:rPr>
                <w:rFonts w:cs="宋体" w:hint="eastAsia"/>
                <w:sz w:val="24"/>
              </w:rPr>
              <w:t>更加强了自己对大学课程的提升，巩固了之前不熟悉的知识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，并符合软件工程专业毕业论文要求，同意开题。</w:t>
            </w:r>
          </w:p>
          <w:p w:rsidR="00D56D21" w:rsidRDefault="00072695">
            <w:pPr>
              <w:wordWrap w:val="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指导教师：</w:t>
            </w:r>
            <w:r>
              <w:rPr>
                <w:rFonts w:hint="eastAsia"/>
                <w:color w:val="000000"/>
                <w:sz w:val="24"/>
              </w:rPr>
              <w:t xml:space="preserve">      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</w:p>
        </w:tc>
      </w:tr>
      <w:tr w:rsidR="00D56D21">
        <w:trPr>
          <w:trHeight w:val="3013"/>
          <w:jc w:val="center"/>
        </w:trPr>
        <w:tc>
          <w:tcPr>
            <w:tcW w:w="9012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6D21" w:rsidRDefault="00072695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学院审核意见</w:t>
            </w:r>
          </w:p>
          <w:p w:rsidR="00D56D21" w:rsidRDefault="00D56D21">
            <w:pPr>
              <w:rPr>
                <w:rFonts w:ascii="宋体" w:hAnsi="宋体"/>
                <w:color w:val="000000"/>
                <w:sz w:val="24"/>
              </w:rPr>
            </w:pPr>
          </w:p>
          <w:p w:rsidR="00D56D21" w:rsidRDefault="00D56D21">
            <w:pPr>
              <w:rPr>
                <w:rFonts w:ascii="宋体" w:hAnsi="宋体"/>
                <w:color w:val="000000"/>
                <w:sz w:val="24"/>
              </w:rPr>
            </w:pPr>
          </w:p>
          <w:p w:rsidR="00D56D21" w:rsidRDefault="00D56D21">
            <w:pPr>
              <w:rPr>
                <w:rFonts w:ascii="宋体" w:hAnsi="宋体"/>
                <w:color w:val="000000"/>
                <w:sz w:val="24"/>
              </w:rPr>
            </w:pPr>
          </w:p>
          <w:p w:rsidR="00D56D21" w:rsidRDefault="00D56D21" w:rsidP="00330F4D">
            <w:pPr>
              <w:wordWrap w:val="0"/>
              <w:ind w:right="960"/>
              <w:rPr>
                <w:rFonts w:ascii="宋体" w:hAnsi="宋体"/>
                <w:color w:val="000000"/>
                <w:sz w:val="24"/>
              </w:rPr>
            </w:pPr>
          </w:p>
          <w:p w:rsidR="00330F4D" w:rsidRDefault="00330F4D" w:rsidP="00330F4D">
            <w:pPr>
              <w:wordWrap w:val="0"/>
              <w:ind w:right="960"/>
              <w:rPr>
                <w:rFonts w:ascii="宋体" w:hAnsi="宋体"/>
                <w:color w:val="000000"/>
                <w:sz w:val="24"/>
              </w:rPr>
            </w:pPr>
          </w:p>
          <w:p w:rsidR="00330F4D" w:rsidRDefault="00330F4D" w:rsidP="00330F4D">
            <w:pPr>
              <w:wordWrap w:val="0"/>
              <w:ind w:right="960"/>
              <w:rPr>
                <w:color w:val="000000"/>
                <w:sz w:val="24"/>
              </w:rPr>
            </w:pPr>
          </w:p>
          <w:p w:rsidR="00D56D21" w:rsidRDefault="00D56D21">
            <w:pPr>
              <w:wordWrap w:val="0"/>
              <w:jc w:val="right"/>
              <w:rPr>
                <w:color w:val="000000"/>
                <w:sz w:val="24"/>
              </w:rPr>
            </w:pPr>
          </w:p>
          <w:p w:rsidR="00D56D21" w:rsidRDefault="00072695">
            <w:pPr>
              <w:wordWrap w:val="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</w:t>
            </w:r>
            <w:r>
              <w:rPr>
                <w:rFonts w:hint="eastAsia"/>
                <w:color w:val="000000"/>
                <w:sz w:val="24"/>
              </w:rPr>
              <w:t>负责人：</w:t>
            </w:r>
            <w:r>
              <w:rPr>
                <w:rFonts w:hint="eastAsia"/>
                <w:color w:val="000000"/>
                <w:sz w:val="24"/>
              </w:rPr>
              <w:t xml:space="preserve">            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</w:tc>
      </w:tr>
    </w:tbl>
    <w:p w:rsidR="00D56D21" w:rsidRDefault="00D56D21"/>
    <w:sectPr w:rsidR="00D56D21" w:rsidSect="00BA3906">
      <w:pgSz w:w="11906" w:h="16838" w:code="9"/>
      <w:pgMar w:top="1418" w:right="1588" w:bottom="1418" w:left="158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20-10-16T10:33:00Z" w:initials="U">
    <w:p w:rsidR="00D83FF5" w:rsidRDefault="00D83FF5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时间不变</w:t>
      </w:r>
    </w:p>
    <w:p w:rsidR="00D83FF5" w:rsidRDefault="00D83FF5">
      <w:pPr>
        <w:pStyle w:val="a8"/>
      </w:pP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18F" w:rsidRDefault="00A7718F" w:rsidP="00FF1961">
      <w:r>
        <w:separator/>
      </w:r>
    </w:p>
  </w:endnote>
  <w:endnote w:type="continuationSeparator" w:id="0">
    <w:p w:rsidR="00A7718F" w:rsidRDefault="00A7718F" w:rsidP="00FF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18F" w:rsidRDefault="00A7718F" w:rsidP="00FF1961">
      <w:r>
        <w:separator/>
      </w:r>
    </w:p>
  </w:footnote>
  <w:footnote w:type="continuationSeparator" w:id="0">
    <w:p w:rsidR="00A7718F" w:rsidRDefault="00A7718F" w:rsidP="00FF1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57739"/>
    <w:rsid w:val="000156FC"/>
    <w:rsid w:val="00072695"/>
    <w:rsid w:val="000C2083"/>
    <w:rsid w:val="000E765E"/>
    <w:rsid w:val="0010733F"/>
    <w:rsid w:val="00143410"/>
    <w:rsid w:val="00154723"/>
    <w:rsid w:val="001E7757"/>
    <w:rsid w:val="00241B0B"/>
    <w:rsid w:val="0026472F"/>
    <w:rsid w:val="002C2A0E"/>
    <w:rsid w:val="00330F4D"/>
    <w:rsid w:val="00334769"/>
    <w:rsid w:val="00367088"/>
    <w:rsid w:val="00370E13"/>
    <w:rsid w:val="00387C57"/>
    <w:rsid w:val="003B2D45"/>
    <w:rsid w:val="003C52B3"/>
    <w:rsid w:val="003E36BA"/>
    <w:rsid w:val="003F6BF7"/>
    <w:rsid w:val="00405151"/>
    <w:rsid w:val="0046556A"/>
    <w:rsid w:val="00481953"/>
    <w:rsid w:val="004A48E0"/>
    <w:rsid w:val="004F724C"/>
    <w:rsid w:val="005034EE"/>
    <w:rsid w:val="00505E65"/>
    <w:rsid w:val="00534B18"/>
    <w:rsid w:val="00542FBD"/>
    <w:rsid w:val="00582547"/>
    <w:rsid w:val="005D409B"/>
    <w:rsid w:val="005E053F"/>
    <w:rsid w:val="005E6FBC"/>
    <w:rsid w:val="006211CC"/>
    <w:rsid w:val="00634E52"/>
    <w:rsid w:val="00654FF9"/>
    <w:rsid w:val="00673AAD"/>
    <w:rsid w:val="00695B3F"/>
    <w:rsid w:val="006A4E92"/>
    <w:rsid w:val="006D2B6A"/>
    <w:rsid w:val="006D7339"/>
    <w:rsid w:val="006E764A"/>
    <w:rsid w:val="006F222C"/>
    <w:rsid w:val="007628CA"/>
    <w:rsid w:val="007C5933"/>
    <w:rsid w:val="007D3594"/>
    <w:rsid w:val="007F7AA1"/>
    <w:rsid w:val="0084048E"/>
    <w:rsid w:val="008509AD"/>
    <w:rsid w:val="0085743C"/>
    <w:rsid w:val="008669FC"/>
    <w:rsid w:val="008A36D3"/>
    <w:rsid w:val="008A37C0"/>
    <w:rsid w:val="008B26B7"/>
    <w:rsid w:val="008B6B46"/>
    <w:rsid w:val="008C3DC4"/>
    <w:rsid w:val="008C5063"/>
    <w:rsid w:val="008E582E"/>
    <w:rsid w:val="008F6191"/>
    <w:rsid w:val="00906E8B"/>
    <w:rsid w:val="009160A2"/>
    <w:rsid w:val="0092762C"/>
    <w:rsid w:val="00963DCD"/>
    <w:rsid w:val="00A0639F"/>
    <w:rsid w:val="00A26138"/>
    <w:rsid w:val="00A50CC7"/>
    <w:rsid w:val="00A63C00"/>
    <w:rsid w:val="00A66042"/>
    <w:rsid w:val="00A7718F"/>
    <w:rsid w:val="00AD35F1"/>
    <w:rsid w:val="00B1407C"/>
    <w:rsid w:val="00B22821"/>
    <w:rsid w:val="00B47B7D"/>
    <w:rsid w:val="00B76A96"/>
    <w:rsid w:val="00B80F1A"/>
    <w:rsid w:val="00B92E1E"/>
    <w:rsid w:val="00B96661"/>
    <w:rsid w:val="00BA16FC"/>
    <w:rsid w:val="00BA3906"/>
    <w:rsid w:val="00BB03E1"/>
    <w:rsid w:val="00BB0DC5"/>
    <w:rsid w:val="00BC55D7"/>
    <w:rsid w:val="00BD7BBD"/>
    <w:rsid w:val="00BF73C8"/>
    <w:rsid w:val="00C134A9"/>
    <w:rsid w:val="00C20325"/>
    <w:rsid w:val="00C23B69"/>
    <w:rsid w:val="00C5531A"/>
    <w:rsid w:val="00C826C5"/>
    <w:rsid w:val="00C858CE"/>
    <w:rsid w:val="00CB2A00"/>
    <w:rsid w:val="00CF0B32"/>
    <w:rsid w:val="00D0454B"/>
    <w:rsid w:val="00D15464"/>
    <w:rsid w:val="00D2650F"/>
    <w:rsid w:val="00D56D21"/>
    <w:rsid w:val="00D62D4A"/>
    <w:rsid w:val="00D83FF5"/>
    <w:rsid w:val="00D957A2"/>
    <w:rsid w:val="00DC081D"/>
    <w:rsid w:val="00DC1D70"/>
    <w:rsid w:val="00DC4AB9"/>
    <w:rsid w:val="00E30DFB"/>
    <w:rsid w:val="00E53273"/>
    <w:rsid w:val="00ED2E19"/>
    <w:rsid w:val="00ED2E5F"/>
    <w:rsid w:val="00EF5E30"/>
    <w:rsid w:val="00F16A43"/>
    <w:rsid w:val="00F174D0"/>
    <w:rsid w:val="00F26198"/>
    <w:rsid w:val="00F54502"/>
    <w:rsid w:val="00F5762D"/>
    <w:rsid w:val="00FB0070"/>
    <w:rsid w:val="00FD2BFA"/>
    <w:rsid w:val="00FF1961"/>
    <w:rsid w:val="00FF7E33"/>
    <w:rsid w:val="5A85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6042"/>
    <w:rPr>
      <w:sz w:val="18"/>
      <w:szCs w:val="18"/>
    </w:rPr>
  </w:style>
  <w:style w:type="character" w:customStyle="1" w:styleId="Char">
    <w:name w:val="批注框文本 Char"/>
    <w:basedOn w:val="a0"/>
    <w:link w:val="a3"/>
    <w:rsid w:val="00A66042"/>
    <w:rPr>
      <w:kern w:val="2"/>
      <w:sz w:val="18"/>
      <w:szCs w:val="18"/>
    </w:rPr>
  </w:style>
  <w:style w:type="paragraph" w:styleId="a4">
    <w:name w:val="header"/>
    <w:basedOn w:val="a"/>
    <w:link w:val="Char0"/>
    <w:rsid w:val="00FF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F1961"/>
    <w:rPr>
      <w:kern w:val="2"/>
      <w:sz w:val="18"/>
      <w:szCs w:val="18"/>
    </w:rPr>
  </w:style>
  <w:style w:type="paragraph" w:styleId="a5">
    <w:name w:val="footer"/>
    <w:basedOn w:val="a"/>
    <w:link w:val="Char1"/>
    <w:rsid w:val="00FF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F1961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DC4AB9"/>
    <w:rPr>
      <w:color w:val="0000FF"/>
      <w:u w:val="single"/>
    </w:rPr>
  </w:style>
  <w:style w:type="character" w:styleId="a7">
    <w:name w:val="annotation reference"/>
    <w:basedOn w:val="a0"/>
    <w:uiPriority w:val="99"/>
    <w:unhideWhenUsed/>
    <w:rsid w:val="00AD35F1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AD35F1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8"/>
    <w:uiPriority w:val="99"/>
    <w:rsid w:val="00AD35F1"/>
    <w:rPr>
      <w:rFonts w:ascii="Calibri" w:eastAsia="宋体" w:hAnsi="Calibri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rsid w:val="008B26B7"/>
    <w:rPr>
      <w:rFonts w:asciiTheme="minorHAnsi" w:eastAsiaTheme="minorEastAsia" w:hAnsiTheme="minorHAnsi" w:cstheme="minorBidi"/>
      <w:b/>
      <w:bCs/>
    </w:rPr>
  </w:style>
  <w:style w:type="character" w:customStyle="1" w:styleId="Char3">
    <w:name w:val="批注主题 Char"/>
    <w:basedOn w:val="Char2"/>
    <w:link w:val="a9"/>
    <w:rsid w:val="008B26B7"/>
    <w:rPr>
      <w:rFonts w:ascii="Calibri" w:eastAsia="宋体" w:hAnsi="Calibri" w:cs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6042"/>
    <w:rPr>
      <w:sz w:val="18"/>
      <w:szCs w:val="18"/>
    </w:rPr>
  </w:style>
  <w:style w:type="character" w:customStyle="1" w:styleId="Char">
    <w:name w:val="批注框文本 Char"/>
    <w:basedOn w:val="a0"/>
    <w:link w:val="a3"/>
    <w:rsid w:val="00A66042"/>
    <w:rPr>
      <w:kern w:val="2"/>
      <w:sz w:val="18"/>
      <w:szCs w:val="18"/>
    </w:rPr>
  </w:style>
  <w:style w:type="paragraph" w:styleId="a4">
    <w:name w:val="header"/>
    <w:basedOn w:val="a"/>
    <w:link w:val="Char0"/>
    <w:rsid w:val="00FF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F1961"/>
    <w:rPr>
      <w:kern w:val="2"/>
      <w:sz w:val="18"/>
      <w:szCs w:val="18"/>
    </w:rPr>
  </w:style>
  <w:style w:type="paragraph" w:styleId="a5">
    <w:name w:val="footer"/>
    <w:basedOn w:val="a"/>
    <w:link w:val="Char1"/>
    <w:rsid w:val="00FF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F1961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DC4AB9"/>
    <w:rPr>
      <w:color w:val="0000FF"/>
      <w:u w:val="single"/>
    </w:rPr>
  </w:style>
  <w:style w:type="character" w:styleId="a7">
    <w:name w:val="annotation reference"/>
    <w:basedOn w:val="a0"/>
    <w:uiPriority w:val="99"/>
    <w:unhideWhenUsed/>
    <w:rsid w:val="00AD35F1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AD35F1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8"/>
    <w:uiPriority w:val="99"/>
    <w:rsid w:val="00AD35F1"/>
    <w:rPr>
      <w:rFonts w:ascii="Calibri" w:eastAsia="宋体" w:hAnsi="Calibri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rsid w:val="008B26B7"/>
    <w:rPr>
      <w:rFonts w:asciiTheme="minorHAnsi" w:eastAsiaTheme="minorEastAsia" w:hAnsiTheme="minorHAnsi" w:cstheme="minorBidi"/>
      <w:b/>
      <w:bCs/>
    </w:rPr>
  </w:style>
  <w:style w:type="character" w:customStyle="1" w:styleId="Char3">
    <w:name w:val="批注主题 Char"/>
    <w:basedOn w:val="Char2"/>
    <w:link w:val="a9"/>
    <w:rsid w:val="008B26B7"/>
    <w:rPr>
      <w:rFonts w:ascii="Calibri" w:eastAsia="宋体" w:hAnsi="Calibri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1301">
                  <w:marLeft w:val="0"/>
                  <w:marRight w:val="0"/>
                  <w:marTop w:val="0"/>
                  <w:marBottom w:val="0"/>
                  <w:divBdr>
                    <w:top w:val="none" w:sz="0" w:space="11" w:color="auto"/>
                    <w:left w:val="none" w:sz="0" w:space="11" w:color="auto"/>
                    <w:bottom w:val="none" w:sz="0" w:space="11" w:color="auto"/>
                    <w:right w:val="none" w:sz="0" w:space="11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ns.cnki.net/kcms/detail/detail.aspx?filename=SCXH200702071&amp;dbcode=CJFQ&amp;dbname=cjfd2007&amp;v=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kns.cnki.net/kcms/detail/detail.aspx?filename=1015513477.nh&amp;dbcode=CMFD&amp;dbname=CMFD2015&amp;v=" TargetMode="External"/><Relationship Id="rId17" Type="http://schemas.openxmlformats.org/officeDocument/2006/relationships/hyperlink" Target="https://kns.cnki.net/kcms/detail/detail.aspx?filename=HDZJ200710044&amp;dbcode=CJFQ&amp;dbname=CJFD2007&amp;v=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ns.cnki.net/kcms/detail/detail.aspx?filename=SZJT201712127&amp;dbcode=CJFQ&amp;dbname=CJFD2017&amp;v=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5" Type="http://schemas.openxmlformats.org/officeDocument/2006/relationships/hyperlink" Target="https://kns.cnki.net/kcms/detail/detail.aspx?filename=XDFN201408259&amp;dbcode=CJFQ&amp;dbname=CJFD2014&amp;v=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kns.cnki.net/kcms/detail/detail.aspx?filename=ELEW201612096&amp;dbcode=CJFQ&amp;dbname=CJFD2016&amp;v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86C980-31DD-4D08-B7E7-1EC6104E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489</Words>
  <Characters>2789</Characters>
  <Application>Microsoft Office Word</Application>
  <DocSecurity>0</DocSecurity>
  <Lines>23</Lines>
  <Paragraphs>6</Paragraphs>
  <ScaleCrop>false</ScaleCrop>
  <Company>China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4</cp:revision>
  <dcterms:created xsi:type="dcterms:W3CDTF">2020-10-16T02:30:00Z</dcterms:created>
  <dcterms:modified xsi:type="dcterms:W3CDTF">2020-10-16T02:33:00Z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